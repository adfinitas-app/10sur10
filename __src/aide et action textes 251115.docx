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4F5D3" w14:textId="77777777" w:rsidR="00775891" w:rsidRPr="00B15112" w:rsidRDefault="006120E7">
      <w:pPr>
        <w:rPr>
          <w:rFonts w:asciiTheme="minorHAnsi" w:hAnsiTheme="minorHAnsi"/>
          <w:b/>
        </w:rPr>
      </w:pPr>
      <w:r w:rsidRPr="00B15112">
        <w:rPr>
          <w:rFonts w:asciiTheme="minorHAnsi" w:hAnsiTheme="minorHAnsi"/>
          <w:b/>
        </w:rPr>
        <w:t>Aide et Action</w:t>
      </w:r>
    </w:p>
    <w:p w14:paraId="5F2768A2" w14:textId="77777777" w:rsidR="006120E7" w:rsidRPr="00B15112" w:rsidRDefault="006120E7">
      <w:pPr>
        <w:rPr>
          <w:rFonts w:asciiTheme="minorHAnsi" w:hAnsiTheme="minorHAnsi"/>
          <w:b/>
        </w:rPr>
      </w:pPr>
      <w:r w:rsidRPr="00D955D0">
        <w:rPr>
          <w:rFonts w:asciiTheme="minorHAnsi" w:hAnsiTheme="minorHAnsi"/>
          <w:b/>
        </w:rPr>
        <w:t>Campagne de fin d’année 2015</w:t>
      </w:r>
      <w:r w:rsidR="0064453D" w:rsidRPr="00D955D0">
        <w:rPr>
          <w:rFonts w:asciiTheme="minorHAnsi" w:hAnsiTheme="minorHAnsi"/>
          <w:b/>
        </w:rPr>
        <w:t xml:space="preserve"> - MAJ</w:t>
      </w:r>
    </w:p>
    <w:p w14:paraId="05E5E58C" w14:textId="77777777" w:rsidR="00206484" w:rsidRPr="00B15112" w:rsidRDefault="00206484">
      <w:pPr>
        <w:rPr>
          <w:rFonts w:asciiTheme="minorHAnsi" w:hAnsiTheme="minorHAnsi"/>
          <w:b/>
        </w:rPr>
      </w:pPr>
    </w:p>
    <w:p w14:paraId="5FA3E567" w14:textId="77777777" w:rsidR="0064453D" w:rsidRPr="00915764" w:rsidRDefault="0064453D" w:rsidP="00915764">
      <w:pPr>
        <w:jc w:val="center"/>
        <w:rPr>
          <w:rFonts w:asciiTheme="minorHAnsi" w:hAnsiTheme="minorHAnsi"/>
          <w:i/>
        </w:rPr>
      </w:pPr>
      <w:r w:rsidRPr="00915764">
        <w:rPr>
          <w:rFonts w:asciiTheme="minorHAnsi" w:hAnsiTheme="minorHAnsi"/>
          <w:i/>
        </w:rPr>
        <w:t>Visuel campagne </w:t>
      </w:r>
    </w:p>
    <w:p w14:paraId="2DA48D71" w14:textId="77777777" w:rsidR="0064453D" w:rsidRDefault="0064453D" w:rsidP="0064453D">
      <w:pPr>
        <w:rPr>
          <w:rFonts w:asciiTheme="minorHAnsi" w:hAnsiTheme="minorHAnsi"/>
          <w:b/>
        </w:rPr>
      </w:pPr>
    </w:p>
    <w:p w14:paraId="1CD2E68B" w14:textId="77777777" w:rsidR="0064453D" w:rsidRDefault="0064453D" w:rsidP="0064453D">
      <w:pPr>
        <w:jc w:val="center"/>
        <w:rPr>
          <w:rFonts w:asciiTheme="minorHAnsi" w:hAnsiTheme="minorHAnsi"/>
          <w:b/>
        </w:rPr>
      </w:pPr>
    </w:p>
    <w:p w14:paraId="61E328B4" w14:textId="77777777" w:rsidR="00282675" w:rsidRPr="0064453D" w:rsidRDefault="00205D48" w:rsidP="0064453D">
      <w:pPr>
        <w:jc w:val="center"/>
        <w:rPr>
          <w:rFonts w:asciiTheme="minorHAnsi" w:hAnsiTheme="minorHAnsi"/>
          <w:b/>
          <w:sz w:val="32"/>
          <w:szCs w:val="32"/>
        </w:rPr>
      </w:pPr>
      <w:r w:rsidRPr="0064453D">
        <w:rPr>
          <w:rFonts w:asciiTheme="minorHAnsi" w:hAnsiTheme="minorHAnsi"/>
          <w:b/>
          <w:sz w:val="32"/>
          <w:szCs w:val="32"/>
        </w:rPr>
        <w:t xml:space="preserve">OBJECTIF : </w:t>
      </w:r>
      <w:r w:rsidR="00C263AB" w:rsidRPr="0064453D">
        <w:rPr>
          <w:rFonts w:asciiTheme="minorHAnsi" w:hAnsiTheme="minorHAnsi"/>
          <w:b/>
          <w:sz w:val="32"/>
          <w:szCs w:val="32"/>
        </w:rPr>
        <w:t>10/10 à l’école</w:t>
      </w:r>
    </w:p>
    <w:p w14:paraId="629D62CC" w14:textId="77777777" w:rsidR="00A47748" w:rsidRPr="00B15112" w:rsidRDefault="00A47748" w:rsidP="0064453D">
      <w:pPr>
        <w:jc w:val="center"/>
        <w:rPr>
          <w:rFonts w:asciiTheme="minorHAnsi" w:hAnsiTheme="minorHAnsi"/>
          <w:b/>
        </w:rPr>
      </w:pPr>
    </w:p>
    <w:p w14:paraId="4AE40B0B" w14:textId="77777777" w:rsidR="0064453D" w:rsidRDefault="00984CD7" w:rsidP="0064453D">
      <w:pPr>
        <w:jc w:val="center"/>
        <w:rPr>
          <w:rFonts w:asciiTheme="minorHAnsi" w:hAnsiTheme="minorHAnsi"/>
          <w:b/>
        </w:rPr>
      </w:pPr>
      <w:r w:rsidRPr="00B15112">
        <w:rPr>
          <w:rFonts w:asciiTheme="minorHAnsi" w:hAnsiTheme="minorHAnsi"/>
          <w:b/>
        </w:rPr>
        <w:t>Dans le monde, 1 enfant sur 10 ne va pas à l’école.</w:t>
      </w:r>
      <w:r w:rsidR="0064453D">
        <w:rPr>
          <w:rFonts w:asciiTheme="minorHAnsi" w:hAnsiTheme="minorHAnsi"/>
          <w:b/>
        </w:rPr>
        <w:t xml:space="preserve"> Cela semble peu ?</w:t>
      </w:r>
    </w:p>
    <w:p w14:paraId="29888428" w14:textId="77777777" w:rsidR="00984CD7" w:rsidRPr="00B15112" w:rsidRDefault="00984CD7" w:rsidP="0064453D">
      <w:pPr>
        <w:jc w:val="center"/>
        <w:rPr>
          <w:rFonts w:asciiTheme="minorHAnsi" w:hAnsiTheme="minorHAnsi"/>
          <w:b/>
        </w:rPr>
      </w:pPr>
      <w:r w:rsidRPr="00B15112">
        <w:rPr>
          <w:rFonts w:asciiTheme="minorHAnsi" w:hAnsiTheme="minorHAnsi"/>
          <w:b/>
        </w:rPr>
        <w:t xml:space="preserve">Pourtant, </w:t>
      </w:r>
      <w:r w:rsidR="0064453D">
        <w:rPr>
          <w:rFonts w:asciiTheme="minorHAnsi" w:hAnsiTheme="minorHAnsi"/>
          <w:b/>
        </w:rPr>
        <w:t xml:space="preserve">cela représente </w:t>
      </w:r>
      <w:r w:rsidRPr="00B15112">
        <w:rPr>
          <w:rFonts w:asciiTheme="minorHAnsi" w:hAnsiTheme="minorHAnsi"/>
          <w:b/>
        </w:rPr>
        <w:t>58 millions d’enfan</w:t>
      </w:r>
      <w:r w:rsidR="0064453D">
        <w:rPr>
          <w:rFonts w:asciiTheme="minorHAnsi" w:hAnsiTheme="minorHAnsi"/>
          <w:b/>
        </w:rPr>
        <w:t>ts.</w:t>
      </w:r>
    </w:p>
    <w:p w14:paraId="7542C03B" w14:textId="77777777" w:rsidR="00984CD7" w:rsidRPr="00B15112" w:rsidRDefault="00984CD7" w:rsidP="0064453D">
      <w:pPr>
        <w:jc w:val="center"/>
        <w:rPr>
          <w:rFonts w:asciiTheme="minorHAnsi" w:hAnsiTheme="minorHAnsi"/>
          <w:b/>
        </w:rPr>
      </w:pPr>
    </w:p>
    <w:p w14:paraId="1CD57F23" w14:textId="77777777" w:rsidR="00984CD7" w:rsidRPr="00B15112" w:rsidRDefault="0017531C" w:rsidP="0064453D">
      <w:pPr>
        <w:jc w:val="center"/>
        <w:rPr>
          <w:rFonts w:asciiTheme="minorHAnsi" w:hAnsiTheme="minorHAnsi"/>
          <w:b/>
        </w:rPr>
      </w:pPr>
      <w:ins w:id="0" w:author="mbt" w:date="2015-11-25T11:08:00Z">
        <w:r>
          <w:rPr>
            <w:rFonts w:asciiTheme="minorHAnsi" w:hAnsiTheme="minorHAnsi"/>
            <w:b/>
          </w:rPr>
          <w:t>C</w:t>
        </w:r>
      </w:ins>
      <w:r w:rsidR="0064453D">
        <w:rPr>
          <w:rFonts w:asciiTheme="minorHAnsi" w:hAnsiTheme="minorHAnsi"/>
          <w:b/>
        </w:rPr>
        <w:t>haque enfant compte </w:t>
      </w:r>
      <w:r w:rsidR="0064453D" w:rsidRPr="006B36EC">
        <w:rPr>
          <w:rFonts w:asciiTheme="minorHAnsi" w:hAnsiTheme="minorHAnsi"/>
          <w:b/>
          <w:highlight w:val="yellow"/>
          <w:rPrChange w:id="1" w:author="Anne Grattepanche" w:date="2015-11-26T15:39:00Z">
            <w:rPr>
              <w:rFonts w:asciiTheme="minorHAnsi" w:hAnsiTheme="minorHAnsi"/>
              <w:b/>
            </w:rPr>
          </w:rPrChange>
        </w:rPr>
        <w:t>:</w:t>
      </w:r>
      <w:r w:rsidR="0064453D">
        <w:rPr>
          <w:rFonts w:asciiTheme="minorHAnsi" w:hAnsiTheme="minorHAnsi"/>
          <w:b/>
        </w:rPr>
        <w:t xml:space="preserve"> 1/10 c’est beaucoup trop.</w:t>
      </w:r>
    </w:p>
    <w:p w14:paraId="457B242D" w14:textId="77777777" w:rsidR="00984CD7" w:rsidRPr="00B15112" w:rsidRDefault="00984CD7" w:rsidP="0064453D">
      <w:pPr>
        <w:jc w:val="center"/>
        <w:rPr>
          <w:rFonts w:asciiTheme="minorHAnsi" w:hAnsiTheme="minorHAnsi"/>
          <w:b/>
        </w:rPr>
      </w:pPr>
    </w:p>
    <w:p w14:paraId="2027B09C" w14:textId="77777777" w:rsidR="009703DC" w:rsidRPr="00F60B71" w:rsidRDefault="009703DC" w:rsidP="0064453D">
      <w:pPr>
        <w:jc w:val="center"/>
        <w:rPr>
          <w:rFonts w:asciiTheme="minorHAnsi" w:hAnsiTheme="minorHAnsi"/>
          <w:b/>
          <w:sz w:val="28"/>
          <w:szCs w:val="28"/>
        </w:rPr>
      </w:pPr>
      <w:r w:rsidRPr="00F60B71">
        <w:rPr>
          <w:rFonts w:asciiTheme="minorHAnsi" w:hAnsiTheme="minorHAnsi"/>
          <w:b/>
          <w:sz w:val="28"/>
          <w:szCs w:val="28"/>
        </w:rPr>
        <w:t>10/10 à l’école, c’est notre objectif</w:t>
      </w:r>
      <w:ins w:id="2" w:author="mbt" w:date="2015-11-25T11:11:00Z">
        <w:r w:rsidR="0017531C">
          <w:rPr>
            <w:rFonts w:asciiTheme="minorHAnsi" w:hAnsiTheme="minorHAnsi"/>
            <w:b/>
            <w:sz w:val="28"/>
            <w:szCs w:val="28"/>
          </w:rPr>
          <w:t> </w:t>
        </w:r>
        <w:r w:rsidR="0017531C" w:rsidRPr="006B36EC">
          <w:rPr>
            <w:rFonts w:asciiTheme="minorHAnsi" w:hAnsiTheme="minorHAnsi"/>
            <w:b/>
            <w:sz w:val="28"/>
            <w:szCs w:val="28"/>
            <w:highlight w:val="yellow"/>
            <w:rPrChange w:id="3" w:author="Anne Grattepanche" w:date="2015-11-26T15:39:00Z">
              <w:rPr>
                <w:rFonts w:asciiTheme="minorHAnsi" w:hAnsiTheme="minorHAnsi"/>
                <w:b/>
                <w:sz w:val="28"/>
                <w:szCs w:val="28"/>
              </w:rPr>
            </w:rPrChange>
          </w:rPr>
          <w:t>:</w:t>
        </w:r>
      </w:ins>
    </w:p>
    <w:p w14:paraId="2DAF177B" w14:textId="77777777" w:rsidR="0064453D" w:rsidRPr="00B15112" w:rsidRDefault="0064453D" w:rsidP="0064453D">
      <w:pPr>
        <w:jc w:val="center"/>
        <w:rPr>
          <w:rFonts w:asciiTheme="minorHAnsi" w:hAnsiTheme="minorHAnsi"/>
          <w:b/>
        </w:rPr>
      </w:pPr>
    </w:p>
    <w:p w14:paraId="3124961D" w14:textId="77777777" w:rsidR="00A47748" w:rsidRPr="00B15112" w:rsidRDefault="009703DC" w:rsidP="0064453D">
      <w:pPr>
        <w:jc w:val="center"/>
        <w:rPr>
          <w:rFonts w:asciiTheme="minorHAnsi" w:hAnsiTheme="minorHAnsi"/>
          <w:b/>
        </w:rPr>
      </w:pPr>
      <w:r w:rsidRPr="00B15112">
        <w:rPr>
          <w:rFonts w:asciiTheme="minorHAnsi" w:hAnsiTheme="minorHAnsi"/>
          <w:b/>
        </w:rPr>
        <w:t>A</w:t>
      </w:r>
      <w:r w:rsidR="00A47748" w:rsidRPr="00B15112">
        <w:rPr>
          <w:rFonts w:asciiTheme="minorHAnsi" w:hAnsiTheme="minorHAnsi"/>
          <w:b/>
        </w:rPr>
        <w:t xml:space="preserve">vec vous, nous </w:t>
      </w:r>
      <w:r w:rsidR="0064453D">
        <w:rPr>
          <w:rFonts w:asciiTheme="minorHAnsi" w:hAnsiTheme="minorHAnsi"/>
          <w:b/>
        </w:rPr>
        <w:t>pouvons l’atteindre </w:t>
      </w:r>
    </w:p>
    <w:p w14:paraId="639F9480" w14:textId="77777777" w:rsidR="00B40606" w:rsidRPr="00B15112" w:rsidRDefault="00F734A6" w:rsidP="0064453D">
      <w:pPr>
        <w:jc w:val="center"/>
        <w:rPr>
          <w:rFonts w:asciiTheme="minorHAnsi" w:hAnsiTheme="minorHAnsi"/>
        </w:rPr>
      </w:pPr>
      <w:r w:rsidRPr="00B15112">
        <w:rPr>
          <w:rFonts w:asciiTheme="minorHAnsi" w:hAnsiTheme="minorHAnsi"/>
          <w:i/>
        </w:rPr>
        <w:t>Bouton</w:t>
      </w:r>
      <w:r w:rsidRPr="00B15112">
        <w:rPr>
          <w:rFonts w:asciiTheme="minorHAnsi" w:hAnsiTheme="minorHAnsi"/>
        </w:rPr>
        <w:t xml:space="preserve"> Je </w:t>
      </w:r>
      <w:r w:rsidR="00F42547" w:rsidRPr="00B15112">
        <w:rPr>
          <w:rFonts w:asciiTheme="minorHAnsi" w:hAnsiTheme="minorHAnsi"/>
        </w:rPr>
        <w:t>fais un don</w:t>
      </w:r>
    </w:p>
    <w:p w14:paraId="7C10D4A7" w14:textId="77777777" w:rsidR="00B40606" w:rsidRDefault="00B40606">
      <w:pPr>
        <w:rPr>
          <w:rFonts w:asciiTheme="minorHAnsi" w:hAnsiTheme="minorHAnsi"/>
          <w:i/>
        </w:rPr>
      </w:pPr>
    </w:p>
    <w:p w14:paraId="2CBB08EC" w14:textId="77777777" w:rsidR="0064453D" w:rsidRPr="00B15112" w:rsidRDefault="0064453D" w:rsidP="0064453D">
      <w:pPr>
        <w:pBdr>
          <w:bottom w:val="single" w:sz="4" w:space="1" w:color="auto"/>
        </w:pBdr>
        <w:rPr>
          <w:rFonts w:asciiTheme="minorHAnsi" w:hAnsiTheme="minorHAnsi"/>
          <w:i/>
        </w:rPr>
      </w:pPr>
    </w:p>
    <w:p w14:paraId="1E522220" w14:textId="77777777" w:rsidR="0064453D" w:rsidRDefault="0064453D" w:rsidP="000E635D">
      <w:pPr>
        <w:jc w:val="center"/>
        <w:rPr>
          <w:rFonts w:asciiTheme="minorHAnsi" w:hAnsiTheme="minorHAnsi" w:cs="Times"/>
          <w:b/>
        </w:rPr>
      </w:pPr>
    </w:p>
    <w:p w14:paraId="4FF3D7AD" w14:textId="77777777" w:rsidR="00CA2F66" w:rsidRPr="00D955D0" w:rsidRDefault="0064453D" w:rsidP="00915764">
      <w:pPr>
        <w:jc w:val="center"/>
        <w:rPr>
          <w:rFonts w:asciiTheme="minorHAnsi" w:hAnsiTheme="minorHAnsi" w:cs="Times"/>
          <w:b/>
        </w:rPr>
      </w:pPr>
      <w:r w:rsidRPr="00D955D0">
        <w:rPr>
          <w:rFonts w:asciiTheme="minorHAnsi" w:hAnsiTheme="minorHAnsi" w:cs="Times"/>
          <w:b/>
        </w:rPr>
        <w:t>1 enf</w:t>
      </w:r>
      <w:r w:rsidR="00915764" w:rsidRPr="00D955D0">
        <w:rPr>
          <w:rFonts w:asciiTheme="minorHAnsi" w:hAnsiTheme="minorHAnsi" w:cs="Times"/>
          <w:b/>
        </w:rPr>
        <w:t>ant sur 10 ne va pas à l’école p</w:t>
      </w:r>
      <w:r w:rsidR="0022347B" w:rsidRPr="00D955D0">
        <w:rPr>
          <w:rFonts w:asciiTheme="minorHAnsi" w:hAnsiTheme="minorHAnsi"/>
          <w:b/>
        </w:rPr>
        <w:t xml:space="preserve">our des raisons </w:t>
      </w:r>
      <w:r w:rsidRPr="00D955D0">
        <w:rPr>
          <w:rFonts w:asciiTheme="minorHAnsi" w:hAnsiTheme="minorHAnsi"/>
          <w:b/>
        </w:rPr>
        <w:t>injustes</w:t>
      </w:r>
    </w:p>
    <w:p w14:paraId="58A5EE93" w14:textId="77777777" w:rsidR="0022347B" w:rsidRPr="00B15112" w:rsidRDefault="0022347B">
      <w:pPr>
        <w:rPr>
          <w:rFonts w:asciiTheme="minorHAnsi" w:hAnsiTheme="minorHAnsi"/>
          <w:b/>
        </w:rPr>
      </w:pPr>
    </w:p>
    <w:p w14:paraId="70BE585D" w14:textId="77777777" w:rsidR="00FF1EB1" w:rsidRPr="00B15112" w:rsidRDefault="0064453D">
      <w:pPr>
        <w:rPr>
          <w:rFonts w:asciiTheme="minorHAnsi" w:hAnsiTheme="minorHAnsi"/>
        </w:rPr>
      </w:pPr>
      <w:r>
        <w:rPr>
          <w:rFonts w:asciiTheme="minorHAnsi" w:hAnsiTheme="minorHAnsi"/>
          <w:b/>
        </w:rPr>
        <w:t xml:space="preserve">&gt; </w:t>
      </w:r>
      <w:r w:rsidR="002C0E25" w:rsidRPr="00B15112">
        <w:rPr>
          <w:rFonts w:asciiTheme="minorHAnsi" w:hAnsiTheme="minorHAnsi"/>
          <w:b/>
        </w:rPr>
        <w:t>Parce q</w:t>
      </w:r>
      <w:r w:rsidR="0011116B" w:rsidRPr="00B15112">
        <w:rPr>
          <w:rFonts w:asciiTheme="minorHAnsi" w:hAnsiTheme="minorHAnsi"/>
          <w:b/>
        </w:rPr>
        <w:t>u</w:t>
      </w:r>
      <w:r w:rsidR="00697242">
        <w:rPr>
          <w:rFonts w:asciiTheme="minorHAnsi" w:hAnsiTheme="minorHAnsi"/>
          <w:b/>
        </w:rPr>
        <w:t>’il est pauvre</w:t>
      </w:r>
    </w:p>
    <w:p w14:paraId="5150D541" w14:textId="77777777" w:rsidR="0064453D" w:rsidRPr="00B15112" w:rsidRDefault="0064453D" w:rsidP="0064453D">
      <w:pPr>
        <w:rPr>
          <w:rFonts w:asciiTheme="minorHAnsi" w:hAnsiTheme="minorHAnsi"/>
        </w:rPr>
      </w:pPr>
      <w:r w:rsidRPr="00B15112">
        <w:rPr>
          <w:rFonts w:asciiTheme="minorHAnsi" w:hAnsiTheme="minorHAnsi"/>
        </w:rPr>
        <w:t xml:space="preserve">De nombreux enfants sont contraints de travailler pour faire vivre leur famille. Dans certains pays, ce sont les frais de scolarité trop élevés qui empêchent les parents de les envoyer à l’école. </w:t>
      </w:r>
    </w:p>
    <w:p w14:paraId="251206FE" w14:textId="77777777" w:rsidR="0064453D" w:rsidRDefault="0064453D" w:rsidP="00763845">
      <w:pPr>
        <w:rPr>
          <w:rFonts w:asciiTheme="minorHAnsi" w:hAnsiTheme="minorHAnsi"/>
        </w:rPr>
      </w:pPr>
    </w:p>
    <w:p w14:paraId="3FA2F2B9" w14:textId="77777777" w:rsidR="00763845" w:rsidRDefault="00763845" w:rsidP="00763845">
      <w:pPr>
        <w:rPr>
          <w:ins w:id="4" w:author="mbt" w:date="2015-11-25T11:11:00Z"/>
          <w:rFonts w:asciiTheme="minorHAnsi" w:hAnsiTheme="minorHAnsi"/>
          <w:b/>
        </w:rPr>
      </w:pPr>
      <w:r w:rsidRPr="0064453D">
        <w:rPr>
          <w:rFonts w:asciiTheme="minorHAnsi" w:hAnsiTheme="minorHAnsi"/>
          <w:b/>
        </w:rPr>
        <w:t xml:space="preserve">1 enfant sur 6 issus d’une famille pauvre ne va pas à l’école. </w:t>
      </w:r>
    </w:p>
    <w:p w14:paraId="694682BD" w14:textId="77777777" w:rsidR="0017531C" w:rsidRDefault="0017531C" w:rsidP="00763845">
      <w:pPr>
        <w:rPr>
          <w:ins w:id="5" w:author="mbt" w:date="2015-11-25T11:11:00Z"/>
          <w:rFonts w:asciiTheme="minorHAnsi" w:hAnsiTheme="minorHAnsi"/>
          <w:b/>
        </w:rPr>
      </w:pPr>
    </w:p>
    <w:p w14:paraId="51127D34" w14:textId="77777777" w:rsidR="0017531C" w:rsidRPr="0064453D" w:rsidRDefault="0017531C" w:rsidP="00763845">
      <w:pPr>
        <w:rPr>
          <w:rFonts w:asciiTheme="minorHAnsi" w:hAnsiTheme="minorHAnsi"/>
          <w:b/>
        </w:rPr>
      </w:pPr>
      <w:ins w:id="6" w:author="mbt" w:date="2015-11-25T11:11:00Z">
        <w:r>
          <w:rPr>
            <w:rFonts w:asciiTheme="minorHAnsi" w:hAnsiTheme="minorHAnsi"/>
            <w:b/>
          </w:rPr>
          <w:t xml:space="preserve">Source : Rapport 2015 de l’UNESCO. </w:t>
        </w:r>
      </w:ins>
    </w:p>
    <w:p w14:paraId="4D5A06FC" w14:textId="77777777" w:rsidR="00A76414" w:rsidRDefault="00A76414">
      <w:pPr>
        <w:rPr>
          <w:rFonts w:asciiTheme="minorHAnsi" w:hAnsiTheme="minorHAnsi"/>
        </w:rPr>
      </w:pPr>
    </w:p>
    <w:p w14:paraId="11CADC3F" w14:textId="77777777" w:rsidR="00FF1EB1" w:rsidRPr="00B15112" w:rsidRDefault="00FF1EB1">
      <w:pPr>
        <w:rPr>
          <w:rFonts w:asciiTheme="minorHAnsi" w:hAnsiTheme="minorHAnsi"/>
        </w:rPr>
      </w:pPr>
    </w:p>
    <w:p w14:paraId="2E70298A" w14:textId="77777777" w:rsidR="00FF1EB1" w:rsidRDefault="0064453D">
      <w:pPr>
        <w:rPr>
          <w:rFonts w:asciiTheme="minorHAnsi" w:hAnsiTheme="minorHAnsi"/>
          <w:b/>
        </w:rPr>
      </w:pPr>
      <w:r w:rsidRPr="006B36EC">
        <w:rPr>
          <w:rFonts w:asciiTheme="minorHAnsi" w:hAnsiTheme="minorHAnsi"/>
          <w:b/>
          <w:highlight w:val="yellow"/>
          <w:rPrChange w:id="7" w:author="Anne Grattepanche" w:date="2015-11-26T15:40:00Z">
            <w:rPr>
              <w:rFonts w:asciiTheme="minorHAnsi" w:hAnsiTheme="minorHAnsi"/>
              <w:b/>
            </w:rPr>
          </w:rPrChange>
        </w:rPr>
        <w:t xml:space="preserve">&gt; </w:t>
      </w:r>
      <w:r w:rsidR="00697242" w:rsidRPr="006B36EC">
        <w:rPr>
          <w:rFonts w:asciiTheme="minorHAnsi" w:hAnsiTheme="minorHAnsi"/>
          <w:b/>
          <w:highlight w:val="yellow"/>
          <w:rPrChange w:id="8" w:author="Anne Grattepanche" w:date="2015-11-26T15:40:00Z">
            <w:rPr>
              <w:rFonts w:asciiTheme="minorHAnsi" w:hAnsiTheme="minorHAnsi"/>
              <w:b/>
            </w:rPr>
          </w:rPrChange>
        </w:rPr>
        <w:t>A cause d</w:t>
      </w:r>
      <w:ins w:id="9" w:author="mbt" w:date="2015-11-25T11:17:00Z">
        <w:r w:rsidR="00FA27E0" w:rsidRPr="006B36EC">
          <w:rPr>
            <w:rFonts w:asciiTheme="minorHAnsi" w:hAnsiTheme="minorHAnsi"/>
            <w:b/>
            <w:highlight w:val="yellow"/>
            <w:rPrChange w:id="10" w:author="Anne Grattepanche" w:date="2015-11-26T15:40:00Z">
              <w:rPr>
                <w:rFonts w:asciiTheme="minorHAnsi" w:hAnsiTheme="minorHAnsi"/>
                <w:b/>
              </w:rPr>
            </w:rPrChange>
          </w:rPr>
          <w:t>e son</w:t>
        </w:r>
      </w:ins>
      <w:ins w:id="11" w:author="Anne Grattepanche" w:date="2015-11-26T15:39:00Z">
        <w:r w:rsidR="006B36EC" w:rsidRPr="006B36EC">
          <w:rPr>
            <w:rFonts w:asciiTheme="minorHAnsi" w:hAnsiTheme="minorHAnsi"/>
            <w:b/>
            <w:highlight w:val="yellow"/>
            <w:rPrChange w:id="12" w:author="Anne Grattepanche" w:date="2015-11-26T15:40:00Z">
              <w:rPr>
                <w:rFonts w:asciiTheme="minorHAnsi" w:hAnsiTheme="minorHAnsi"/>
                <w:b/>
              </w:rPr>
            </w:rPrChange>
          </w:rPr>
          <w:t xml:space="preserve"> </w:t>
        </w:r>
      </w:ins>
      <w:r w:rsidR="00697242" w:rsidRPr="006B36EC">
        <w:rPr>
          <w:rFonts w:asciiTheme="minorHAnsi" w:hAnsiTheme="minorHAnsi"/>
          <w:b/>
          <w:highlight w:val="yellow"/>
          <w:rPrChange w:id="13" w:author="Anne Grattepanche" w:date="2015-11-26T15:40:00Z">
            <w:rPr>
              <w:rFonts w:asciiTheme="minorHAnsi" w:hAnsiTheme="minorHAnsi"/>
              <w:b/>
            </w:rPr>
          </w:rPrChange>
        </w:rPr>
        <w:t>handicap</w:t>
      </w:r>
    </w:p>
    <w:p w14:paraId="1FF66601" w14:textId="77777777" w:rsidR="0064453D" w:rsidRPr="00B15112" w:rsidRDefault="0064453D" w:rsidP="0064453D">
      <w:pPr>
        <w:rPr>
          <w:rFonts w:asciiTheme="minorHAnsi" w:hAnsiTheme="minorHAnsi"/>
        </w:rPr>
      </w:pPr>
      <w:r w:rsidRPr="00B15112">
        <w:rPr>
          <w:rFonts w:asciiTheme="minorHAnsi" w:hAnsiTheme="minorHAnsi"/>
        </w:rPr>
        <w:t xml:space="preserve">93 millions d’enfants sont handicapés dans le monde et beaucoup d’entre eux sont rejetés ou exclus du système scolaire par manque d’écoles adaptées. </w:t>
      </w:r>
    </w:p>
    <w:p w14:paraId="4AB40A28" w14:textId="77777777" w:rsidR="0064453D" w:rsidRPr="00B15112" w:rsidRDefault="0064453D">
      <w:pPr>
        <w:rPr>
          <w:rFonts w:asciiTheme="minorHAnsi" w:hAnsiTheme="minorHAnsi"/>
          <w:b/>
        </w:rPr>
      </w:pPr>
    </w:p>
    <w:p w14:paraId="77F6798B" w14:textId="77777777" w:rsidR="00763845" w:rsidRDefault="00772FDA">
      <w:pPr>
        <w:rPr>
          <w:ins w:id="14" w:author="mbt" w:date="2015-11-25T11:15:00Z"/>
          <w:rFonts w:asciiTheme="minorHAnsi" w:hAnsiTheme="minorHAnsi"/>
        </w:rPr>
      </w:pPr>
      <w:r w:rsidRPr="0064453D">
        <w:rPr>
          <w:rFonts w:asciiTheme="minorHAnsi" w:hAnsiTheme="minorHAnsi"/>
          <w:b/>
        </w:rPr>
        <w:t xml:space="preserve">Au Cambodge, </w:t>
      </w:r>
      <w:r w:rsidR="00763845" w:rsidRPr="0064453D">
        <w:rPr>
          <w:rFonts w:asciiTheme="minorHAnsi" w:hAnsiTheme="minorHAnsi"/>
          <w:b/>
        </w:rPr>
        <w:t>seulement 25% des enfants handicapés sont scolarisés</w:t>
      </w:r>
      <w:r w:rsidR="00763845" w:rsidRPr="00B15112">
        <w:rPr>
          <w:rFonts w:asciiTheme="minorHAnsi" w:hAnsiTheme="minorHAnsi"/>
        </w:rPr>
        <w:t>.</w:t>
      </w:r>
    </w:p>
    <w:p w14:paraId="45A1C19B" w14:textId="77777777" w:rsidR="00FA27E0" w:rsidRDefault="00FA27E0">
      <w:pPr>
        <w:rPr>
          <w:ins w:id="15" w:author="mbt" w:date="2015-11-25T11:15:00Z"/>
          <w:rFonts w:asciiTheme="minorHAnsi" w:hAnsiTheme="minorHAnsi"/>
        </w:rPr>
      </w:pPr>
    </w:p>
    <w:p w14:paraId="698D37BD" w14:textId="77777777" w:rsidR="00FA27E0" w:rsidRPr="00B15112" w:rsidRDefault="00FA27E0">
      <w:pPr>
        <w:rPr>
          <w:rFonts w:asciiTheme="minorHAnsi" w:hAnsiTheme="minorHAnsi"/>
        </w:rPr>
      </w:pPr>
      <w:ins w:id="16" w:author="mbt" w:date="2015-11-25T11:15:00Z">
        <w:del w:id="17" w:author="Anne Grattepanche" w:date="2015-11-26T15:40:00Z">
          <w:r w:rsidRPr="006B36EC" w:rsidDel="006B36EC">
            <w:rPr>
              <w:rFonts w:asciiTheme="minorHAnsi" w:hAnsiTheme="minorHAnsi"/>
              <w:highlight w:val="yellow"/>
              <w:rPrChange w:id="18" w:author="Anne Grattepanche" w:date="2015-11-26T15:40:00Z">
                <w:rPr>
                  <w:rFonts w:asciiTheme="minorHAnsi" w:hAnsiTheme="minorHAnsi"/>
                </w:rPr>
              </w:rPrChange>
            </w:rPr>
            <w:delText xml:space="preserve">Rajouter </w:delText>
          </w:r>
        </w:del>
        <w:r w:rsidRPr="006B36EC">
          <w:rPr>
            <w:rFonts w:asciiTheme="minorHAnsi" w:hAnsiTheme="minorHAnsi"/>
            <w:highlight w:val="yellow"/>
            <w:rPrChange w:id="19" w:author="Anne Grattepanche" w:date="2015-11-26T15:40:00Z">
              <w:rPr>
                <w:rFonts w:asciiTheme="minorHAnsi" w:hAnsiTheme="minorHAnsi"/>
              </w:rPr>
            </w:rPrChange>
          </w:rPr>
          <w:t>Source</w:t>
        </w:r>
      </w:ins>
      <w:ins w:id="20" w:author="Anne Grattepanche" w:date="2015-11-26T15:32:00Z">
        <w:r w:rsidR="005F39BD" w:rsidRPr="006B36EC">
          <w:rPr>
            <w:rFonts w:asciiTheme="minorHAnsi" w:hAnsiTheme="minorHAnsi"/>
            <w:highlight w:val="yellow"/>
            <w:rPrChange w:id="21" w:author="Anne Grattepanche" w:date="2015-11-26T15:40:00Z">
              <w:rPr>
                <w:rFonts w:asciiTheme="minorHAnsi" w:hAnsiTheme="minorHAnsi"/>
              </w:rPr>
            </w:rPrChange>
          </w:rPr>
          <w:t> : UNICEF 2013</w:t>
        </w:r>
      </w:ins>
    </w:p>
    <w:p w14:paraId="69A04518" w14:textId="77777777" w:rsidR="00763845" w:rsidRPr="00B15112" w:rsidRDefault="00763845">
      <w:pPr>
        <w:rPr>
          <w:rFonts w:asciiTheme="minorHAnsi" w:hAnsiTheme="minorHAnsi"/>
        </w:rPr>
      </w:pPr>
    </w:p>
    <w:p w14:paraId="44879817" w14:textId="77777777" w:rsidR="00FF1EB1" w:rsidRPr="00B15112" w:rsidRDefault="00FF1EB1">
      <w:pPr>
        <w:rPr>
          <w:rFonts w:asciiTheme="minorHAnsi" w:hAnsiTheme="minorHAnsi"/>
        </w:rPr>
      </w:pPr>
    </w:p>
    <w:p w14:paraId="20E27330" w14:textId="77777777" w:rsidR="00FF1EB1" w:rsidRPr="00B15112" w:rsidRDefault="0064453D">
      <w:pPr>
        <w:rPr>
          <w:rFonts w:asciiTheme="minorHAnsi" w:hAnsiTheme="minorHAnsi"/>
          <w:b/>
        </w:rPr>
      </w:pPr>
      <w:r>
        <w:rPr>
          <w:rFonts w:asciiTheme="minorHAnsi" w:hAnsiTheme="minorHAnsi"/>
          <w:b/>
        </w:rPr>
        <w:t xml:space="preserve">&gt; </w:t>
      </w:r>
      <w:r w:rsidR="002C0E25" w:rsidRPr="00B15112">
        <w:rPr>
          <w:rFonts w:asciiTheme="minorHAnsi" w:hAnsiTheme="minorHAnsi"/>
          <w:b/>
        </w:rPr>
        <w:t xml:space="preserve">Parce que </w:t>
      </w:r>
      <w:r w:rsidR="00697242">
        <w:rPr>
          <w:rFonts w:asciiTheme="minorHAnsi" w:hAnsiTheme="minorHAnsi"/>
          <w:b/>
        </w:rPr>
        <w:t xml:space="preserve">c’est une fille </w:t>
      </w:r>
    </w:p>
    <w:p w14:paraId="2A69C132" w14:textId="77777777" w:rsidR="0064453D" w:rsidRPr="00B15112" w:rsidRDefault="0064453D" w:rsidP="0064453D">
      <w:pPr>
        <w:rPr>
          <w:rFonts w:asciiTheme="minorHAnsi" w:hAnsiTheme="minorHAnsi"/>
        </w:rPr>
      </w:pPr>
      <w:r w:rsidRPr="00B15112">
        <w:rPr>
          <w:rFonts w:asciiTheme="minorHAnsi" w:hAnsiTheme="minorHAnsi"/>
        </w:rPr>
        <w:t xml:space="preserve">Obligation d’effectuer des travaux domestiques, mariages forcés… Les discriminations de genre persistent et sont amplifiées dans les situations de pauvreté où la famille favorise souvent l’éducation des garçons. </w:t>
      </w:r>
    </w:p>
    <w:p w14:paraId="36255CF4" w14:textId="77777777" w:rsidR="0064453D" w:rsidRDefault="0064453D">
      <w:pPr>
        <w:rPr>
          <w:rFonts w:asciiTheme="minorHAnsi" w:hAnsiTheme="minorHAnsi"/>
        </w:rPr>
      </w:pPr>
    </w:p>
    <w:p w14:paraId="526BC28C" w14:textId="77777777" w:rsidR="00763845" w:rsidRPr="0064453D" w:rsidRDefault="00763845">
      <w:pPr>
        <w:rPr>
          <w:rFonts w:asciiTheme="minorHAnsi" w:hAnsiTheme="minorHAnsi"/>
          <w:b/>
        </w:rPr>
      </w:pPr>
      <w:r w:rsidRPr="0064453D">
        <w:rPr>
          <w:rFonts w:asciiTheme="minorHAnsi" w:hAnsiTheme="minorHAnsi"/>
          <w:b/>
        </w:rPr>
        <w:t xml:space="preserve">31 millions de filles sont privées d’école dans le monde. </w:t>
      </w:r>
    </w:p>
    <w:p w14:paraId="0B1360C2" w14:textId="77777777" w:rsidR="00763845" w:rsidRPr="00B15112" w:rsidRDefault="00763845">
      <w:pPr>
        <w:rPr>
          <w:rFonts w:asciiTheme="minorHAnsi" w:hAnsiTheme="minorHAnsi"/>
        </w:rPr>
      </w:pPr>
    </w:p>
    <w:p w14:paraId="0173BB89" w14:textId="77777777" w:rsidR="00FF1EB1" w:rsidRPr="00B15112" w:rsidRDefault="00FF1EB1">
      <w:pPr>
        <w:rPr>
          <w:rFonts w:asciiTheme="minorHAnsi" w:hAnsiTheme="minorHAnsi"/>
        </w:rPr>
      </w:pPr>
    </w:p>
    <w:p w14:paraId="4FEE2E11" w14:textId="77777777" w:rsidR="00FF1EB1" w:rsidRPr="00B15112" w:rsidRDefault="0064453D" w:rsidP="00171990">
      <w:pPr>
        <w:tabs>
          <w:tab w:val="left" w:pos="2127"/>
        </w:tabs>
        <w:rPr>
          <w:rFonts w:asciiTheme="minorHAnsi" w:hAnsiTheme="minorHAnsi"/>
          <w:b/>
        </w:rPr>
      </w:pPr>
      <w:r>
        <w:rPr>
          <w:rFonts w:asciiTheme="minorHAnsi" w:hAnsiTheme="minorHAnsi"/>
          <w:b/>
        </w:rPr>
        <w:lastRenderedPageBreak/>
        <w:t xml:space="preserve">&gt; </w:t>
      </w:r>
      <w:r w:rsidR="002C0E25" w:rsidRPr="00B15112">
        <w:rPr>
          <w:rFonts w:asciiTheme="minorHAnsi" w:hAnsiTheme="minorHAnsi"/>
          <w:b/>
        </w:rPr>
        <w:t>Parce</w:t>
      </w:r>
      <w:r w:rsidR="00C263AB" w:rsidRPr="00B15112">
        <w:rPr>
          <w:rFonts w:asciiTheme="minorHAnsi" w:hAnsiTheme="minorHAnsi"/>
          <w:b/>
        </w:rPr>
        <w:t xml:space="preserve"> </w:t>
      </w:r>
      <w:r w:rsidR="0022347B" w:rsidRPr="00B15112">
        <w:rPr>
          <w:rFonts w:asciiTheme="minorHAnsi" w:hAnsiTheme="minorHAnsi"/>
          <w:b/>
        </w:rPr>
        <w:t>que l’école</w:t>
      </w:r>
      <w:r w:rsidR="001B51A9" w:rsidRPr="00B15112">
        <w:rPr>
          <w:rFonts w:asciiTheme="minorHAnsi" w:hAnsiTheme="minorHAnsi"/>
          <w:b/>
        </w:rPr>
        <w:t xml:space="preserve"> est trop loin</w:t>
      </w:r>
    </w:p>
    <w:p w14:paraId="7F6A1DF6" w14:textId="77777777" w:rsidR="0064453D" w:rsidRPr="006B36EC" w:rsidRDefault="0064453D" w:rsidP="0064453D">
      <w:pPr>
        <w:rPr>
          <w:rFonts w:asciiTheme="minorHAnsi" w:hAnsiTheme="minorHAnsi"/>
          <w:highlight w:val="yellow"/>
          <w:rPrChange w:id="22" w:author="Anne Grattepanche" w:date="2015-11-26T15:40:00Z">
            <w:rPr>
              <w:rFonts w:asciiTheme="minorHAnsi" w:hAnsiTheme="minorHAnsi"/>
            </w:rPr>
          </w:rPrChange>
        </w:rPr>
      </w:pPr>
      <w:r w:rsidRPr="00B15112">
        <w:rPr>
          <w:rFonts w:asciiTheme="minorHAnsi" w:hAnsiTheme="minorHAnsi"/>
        </w:rPr>
        <w:t>Comment se rendre à l’école lorsqu’elle est située à des heures de marche</w:t>
      </w:r>
      <w:r w:rsidR="00F62346">
        <w:rPr>
          <w:rFonts w:asciiTheme="minorHAnsi" w:hAnsiTheme="minorHAnsi"/>
        </w:rPr>
        <w:t> </w:t>
      </w:r>
      <w:r w:rsidR="0021000C" w:rsidRPr="006B36EC">
        <w:rPr>
          <w:rFonts w:asciiTheme="minorHAnsi" w:hAnsiTheme="minorHAnsi"/>
          <w:highlight w:val="yellow"/>
          <w:rPrChange w:id="23" w:author="Anne Grattepanche" w:date="2015-11-26T15:40:00Z">
            <w:rPr>
              <w:rFonts w:asciiTheme="minorHAnsi" w:hAnsiTheme="minorHAnsi"/>
            </w:rPr>
          </w:rPrChange>
        </w:rPr>
        <w:t xml:space="preserve">et que le trajet est semé de dangers </w:t>
      </w:r>
      <w:r w:rsidR="00F62346" w:rsidRPr="006B36EC">
        <w:rPr>
          <w:rFonts w:asciiTheme="minorHAnsi" w:hAnsiTheme="minorHAnsi"/>
          <w:highlight w:val="yellow"/>
          <w:rPrChange w:id="24" w:author="Anne Grattepanche" w:date="2015-11-26T15:40:00Z">
            <w:rPr>
              <w:rFonts w:asciiTheme="minorHAnsi" w:hAnsiTheme="minorHAnsi"/>
            </w:rPr>
          </w:rPrChange>
        </w:rPr>
        <w:t>?</w:t>
      </w:r>
      <w:r w:rsidRPr="006B36EC">
        <w:rPr>
          <w:rFonts w:asciiTheme="minorHAnsi" w:hAnsiTheme="minorHAnsi"/>
          <w:highlight w:val="yellow"/>
          <w:rPrChange w:id="25" w:author="Anne Grattepanche" w:date="2015-11-26T15:40:00Z">
            <w:rPr>
              <w:rFonts w:asciiTheme="minorHAnsi" w:hAnsiTheme="minorHAnsi"/>
            </w:rPr>
          </w:rPrChange>
        </w:rPr>
        <w:t xml:space="preserve"> </w:t>
      </w:r>
    </w:p>
    <w:p w14:paraId="250C5F3A" w14:textId="77777777" w:rsidR="0064453D" w:rsidRPr="006B36EC" w:rsidRDefault="0064453D">
      <w:pPr>
        <w:rPr>
          <w:rFonts w:asciiTheme="minorHAnsi" w:hAnsiTheme="minorHAnsi" w:cs="Helvetica Neue"/>
          <w:bCs/>
          <w:color w:val="1A1A1A"/>
          <w:highlight w:val="yellow"/>
          <w:rPrChange w:id="26" w:author="Anne Grattepanche" w:date="2015-11-26T15:40:00Z">
            <w:rPr>
              <w:rFonts w:asciiTheme="minorHAnsi" w:hAnsiTheme="minorHAnsi" w:cs="Helvetica Neue"/>
              <w:bCs/>
              <w:color w:val="1A1A1A"/>
            </w:rPr>
          </w:rPrChange>
        </w:rPr>
      </w:pPr>
    </w:p>
    <w:p w14:paraId="66AE0D75" w14:textId="77777777" w:rsidR="00D627BD" w:rsidRDefault="0021000C">
      <w:pPr>
        <w:rPr>
          <w:rFonts w:asciiTheme="minorHAnsi" w:hAnsiTheme="minorHAnsi" w:cs="Helvetica Neue"/>
          <w:bCs/>
          <w:color w:val="1A1A1A"/>
        </w:rPr>
      </w:pPr>
      <w:r w:rsidRPr="006B36EC">
        <w:rPr>
          <w:rFonts w:asciiTheme="minorHAnsi" w:hAnsiTheme="minorHAnsi" w:cs="Helvetica Neue"/>
          <w:bCs/>
          <w:color w:val="1A1A1A"/>
          <w:highlight w:val="yellow"/>
          <w:rPrChange w:id="27" w:author="Anne Grattepanche" w:date="2015-11-26T15:40:00Z">
            <w:rPr>
              <w:rFonts w:asciiTheme="minorHAnsi" w:hAnsiTheme="minorHAnsi" w:cs="Helvetica Neue"/>
              <w:bCs/>
              <w:color w:val="1A1A1A"/>
            </w:rPr>
          </w:rPrChange>
        </w:rPr>
        <w:t xml:space="preserve">Chaque jour sur le chemin de l’école, </w:t>
      </w:r>
      <w:r w:rsidRPr="006B36EC">
        <w:rPr>
          <w:rFonts w:asciiTheme="minorHAnsi" w:hAnsiTheme="minorHAnsi" w:cs="Helvetica Neue"/>
          <w:b/>
          <w:bCs/>
          <w:color w:val="1A1A1A"/>
          <w:highlight w:val="yellow"/>
          <w:rPrChange w:id="28" w:author="Anne Grattepanche" w:date="2015-11-26T15:40:00Z">
            <w:rPr>
              <w:rFonts w:asciiTheme="minorHAnsi" w:hAnsiTheme="minorHAnsi" w:cs="Helvetica Neue"/>
              <w:b/>
              <w:bCs/>
              <w:color w:val="1A1A1A"/>
            </w:rPr>
          </w:rPrChange>
        </w:rPr>
        <w:t xml:space="preserve">des milliers </w:t>
      </w:r>
      <w:r w:rsidR="00FB3F69" w:rsidRPr="006B36EC">
        <w:rPr>
          <w:rFonts w:asciiTheme="minorHAnsi" w:hAnsiTheme="minorHAnsi" w:cs="Helvetica Neue"/>
          <w:b/>
          <w:bCs/>
          <w:color w:val="1A1A1A"/>
          <w:highlight w:val="yellow"/>
          <w:rPrChange w:id="29" w:author="Anne Grattepanche" w:date="2015-11-26T15:40:00Z">
            <w:rPr>
              <w:rFonts w:asciiTheme="minorHAnsi" w:hAnsiTheme="minorHAnsi" w:cs="Helvetica Neue"/>
              <w:b/>
              <w:bCs/>
              <w:color w:val="1A1A1A"/>
            </w:rPr>
          </w:rPrChange>
        </w:rPr>
        <w:t xml:space="preserve"> </w:t>
      </w:r>
      <w:r w:rsidRPr="006B36EC">
        <w:rPr>
          <w:rFonts w:asciiTheme="minorHAnsi" w:hAnsiTheme="minorHAnsi" w:cs="Helvetica Neue"/>
          <w:b/>
          <w:bCs/>
          <w:color w:val="1A1A1A"/>
          <w:highlight w:val="yellow"/>
          <w:rPrChange w:id="30" w:author="Anne Grattepanche" w:date="2015-11-26T15:40:00Z">
            <w:rPr>
              <w:rFonts w:asciiTheme="minorHAnsi" w:hAnsiTheme="minorHAnsi" w:cs="Helvetica Neue"/>
              <w:b/>
              <w:bCs/>
              <w:color w:val="1A1A1A"/>
            </w:rPr>
          </w:rPrChange>
        </w:rPr>
        <w:t xml:space="preserve">d’enfants </w:t>
      </w:r>
      <w:proofErr w:type="gramStart"/>
      <w:r w:rsidRPr="006B36EC">
        <w:rPr>
          <w:rFonts w:asciiTheme="minorHAnsi" w:hAnsiTheme="minorHAnsi" w:cs="Helvetica Neue"/>
          <w:b/>
          <w:bCs/>
          <w:color w:val="1A1A1A"/>
          <w:highlight w:val="yellow"/>
          <w:rPrChange w:id="31" w:author="Anne Grattepanche" w:date="2015-11-26T15:40:00Z">
            <w:rPr>
              <w:rFonts w:asciiTheme="minorHAnsi" w:hAnsiTheme="minorHAnsi" w:cs="Helvetica Neue"/>
              <w:b/>
              <w:bCs/>
              <w:color w:val="1A1A1A"/>
            </w:rPr>
          </w:rPrChange>
        </w:rPr>
        <w:t>sont</w:t>
      </w:r>
      <w:proofErr w:type="gramEnd"/>
      <w:r w:rsidRPr="006B36EC">
        <w:rPr>
          <w:rFonts w:asciiTheme="minorHAnsi" w:hAnsiTheme="minorHAnsi" w:cs="Helvetica Neue"/>
          <w:b/>
          <w:bCs/>
          <w:color w:val="1A1A1A"/>
          <w:highlight w:val="yellow"/>
          <w:rPrChange w:id="32" w:author="Anne Grattepanche" w:date="2015-11-26T15:40:00Z">
            <w:rPr>
              <w:rFonts w:asciiTheme="minorHAnsi" w:hAnsiTheme="minorHAnsi" w:cs="Helvetica Neue"/>
              <w:b/>
              <w:bCs/>
              <w:color w:val="1A1A1A"/>
            </w:rPr>
          </w:rPrChange>
        </w:rPr>
        <w:t xml:space="preserve"> soumis à des r</w:t>
      </w:r>
      <w:r w:rsidR="00DD5FEB" w:rsidRPr="006B36EC">
        <w:rPr>
          <w:rFonts w:asciiTheme="minorHAnsi" w:hAnsiTheme="minorHAnsi" w:cs="Helvetica Neue"/>
          <w:b/>
          <w:bCs/>
          <w:color w:val="1A1A1A"/>
          <w:highlight w:val="yellow"/>
          <w:rPrChange w:id="33" w:author="Anne Grattepanche" w:date="2015-11-26T15:40:00Z">
            <w:rPr>
              <w:rFonts w:asciiTheme="minorHAnsi" w:hAnsiTheme="minorHAnsi" w:cs="Helvetica Neue"/>
              <w:b/>
              <w:bCs/>
              <w:color w:val="1A1A1A"/>
            </w:rPr>
          </w:rPrChange>
        </w:rPr>
        <w:t>isque</w:t>
      </w:r>
      <w:r w:rsidRPr="006B36EC">
        <w:rPr>
          <w:rFonts w:asciiTheme="minorHAnsi" w:hAnsiTheme="minorHAnsi" w:cs="Helvetica Neue"/>
          <w:b/>
          <w:bCs/>
          <w:color w:val="1A1A1A"/>
          <w:highlight w:val="yellow"/>
          <w:rPrChange w:id="34" w:author="Anne Grattepanche" w:date="2015-11-26T15:40:00Z">
            <w:rPr>
              <w:rFonts w:asciiTheme="minorHAnsi" w:hAnsiTheme="minorHAnsi" w:cs="Helvetica Neue"/>
              <w:b/>
              <w:bCs/>
              <w:color w:val="1A1A1A"/>
            </w:rPr>
          </w:rPrChange>
        </w:rPr>
        <w:t>s</w:t>
      </w:r>
      <w:r w:rsidR="00DD5FEB" w:rsidRPr="006B36EC">
        <w:rPr>
          <w:rFonts w:asciiTheme="minorHAnsi" w:hAnsiTheme="minorHAnsi" w:cs="Helvetica Neue"/>
          <w:bCs/>
          <w:color w:val="1A1A1A"/>
          <w:highlight w:val="yellow"/>
          <w:rPrChange w:id="35" w:author="Anne Grattepanche" w:date="2015-11-26T15:40:00Z">
            <w:rPr>
              <w:rFonts w:asciiTheme="minorHAnsi" w:hAnsiTheme="minorHAnsi" w:cs="Helvetica Neue"/>
              <w:bCs/>
              <w:color w:val="1A1A1A"/>
            </w:rPr>
          </w:rPrChange>
        </w:rPr>
        <w:t xml:space="preserve"> d’agressions et d’enlèvements</w:t>
      </w:r>
      <w:r w:rsidR="00D627BD" w:rsidRPr="006B36EC">
        <w:rPr>
          <w:rFonts w:asciiTheme="minorHAnsi" w:hAnsiTheme="minorHAnsi" w:cs="Helvetica Neue"/>
          <w:bCs/>
          <w:color w:val="1A1A1A"/>
          <w:highlight w:val="yellow"/>
          <w:rPrChange w:id="36" w:author="Anne Grattepanche" w:date="2015-11-26T15:40:00Z">
            <w:rPr>
              <w:rFonts w:asciiTheme="minorHAnsi" w:hAnsiTheme="minorHAnsi" w:cs="Helvetica Neue"/>
              <w:bCs/>
              <w:color w:val="1A1A1A"/>
            </w:rPr>
          </w:rPrChange>
        </w:rPr>
        <w:t xml:space="preserve">, </w:t>
      </w:r>
      <w:r w:rsidRPr="006B36EC">
        <w:rPr>
          <w:rFonts w:asciiTheme="minorHAnsi" w:hAnsiTheme="minorHAnsi" w:cs="Helvetica Neue"/>
          <w:bCs/>
          <w:color w:val="1A1A1A"/>
          <w:highlight w:val="yellow"/>
          <w:rPrChange w:id="37" w:author="Anne Grattepanche" w:date="2015-11-26T15:40:00Z">
            <w:rPr>
              <w:rFonts w:asciiTheme="minorHAnsi" w:hAnsiTheme="minorHAnsi" w:cs="Helvetica Neue"/>
              <w:bCs/>
              <w:color w:val="1A1A1A"/>
            </w:rPr>
          </w:rPrChange>
        </w:rPr>
        <w:t xml:space="preserve">des </w:t>
      </w:r>
      <w:r w:rsidR="00D627BD" w:rsidRPr="006B36EC">
        <w:rPr>
          <w:rFonts w:asciiTheme="minorHAnsi" w:hAnsiTheme="minorHAnsi" w:cs="Helvetica Neue"/>
          <w:bCs/>
          <w:color w:val="1A1A1A"/>
          <w:highlight w:val="yellow"/>
          <w:rPrChange w:id="38" w:author="Anne Grattepanche" w:date="2015-11-26T15:40:00Z">
            <w:rPr>
              <w:rFonts w:asciiTheme="minorHAnsi" w:hAnsiTheme="minorHAnsi" w:cs="Helvetica Neue"/>
              <w:bCs/>
              <w:color w:val="1A1A1A"/>
            </w:rPr>
          </w:rPrChange>
        </w:rPr>
        <w:t xml:space="preserve">conditions climatiques extrêmes, </w:t>
      </w:r>
      <w:r w:rsidRPr="006B36EC">
        <w:rPr>
          <w:rFonts w:asciiTheme="minorHAnsi" w:hAnsiTheme="minorHAnsi" w:cs="Helvetica Neue"/>
          <w:bCs/>
          <w:color w:val="1A1A1A"/>
          <w:highlight w:val="yellow"/>
          <w:rPrChange w:id="39" w:author="Anne Grattepanche" w:date="2015-11-26T15:40:00Z">
            <w:rPr>
              <w:rFonts w:asciiTheme="minorHAnsi" w:hAnsiTheme="minorHAnsi" w:cs="Helvetica Neue"/>
              <w:bCs/>
              <w:color w:val="1A1A1A"/>
            </w:rPr>
          </w:rPrChange>
        </w:rPr>
        <w:t xml:space="preserve">des </w:t>
      </w:r>
      <w:r w:rsidR="00DD5FEB" w:rsidRPr="006B36EC">
        <w:rPr>
          <w:rFonts w:asciiTheme="minorHAnsi" w:hAnsiTheme="minorHAnsi" w:cs="Helvetica Neue"/>
          <w:bCs/>
          <w:color w:val="1A1A1A"/>
          <w:highlight w:val="yellow"/>
          <w:rPrChange w:id="40" w:author="Anne Grattepanche" w:date="2015-11-26T15:40:00Z">
            <w:rPr>
              <w:rFonts w:asciiTheme="minorHAnsi" w:hAnsiTheme="minorHAnsi" w:cs="Helvetica Neue"/>
              <w:bCs/>
              <w:color w:val="1A1A1A"/>
            </w:rPr>
          </w:rPrChange>
        </w:rPr>
        <w:t>attaques d’animaux sauvages…</w:t>
      </w:r>
      <w:r w:rsidR="00DD5FEB">
        <w:rPr>
          <w:rFonts w:asciiTheme="minorHAnsi" w:hAnsiTheme="minorHAnsi" w:cs="Helvetica Neue"/>
          <w:bCs/>
          <w:color w:val="1A1A1A"/>
        </w:rPr>
        <w:t xml:space="preserve"> </w:t>
      </w:r>
    </w:p>
    <w:p w14:paraId="3E473618" w14:textId="77777777" w:rsidR="002C0E25" w:rsidRPr="00B15112" w:rsidRDefault="002C0E25" w:rsidP="0064453D">
      <w:pPr>
        <w:pBdr>
          <w:bottom w:val="single" w:sz="4" w:space="1" w:color="auto"/>
        </w:pBdr>
        <w:rPr>
          <w:rFonts w:asciiTheme="minorHAnsi" w:hAnsiTheme="minorHAnsi"/>
        </w:rPr>
      </w:pPr>
    </w:p>
    <w:p w14:paraId="4CF30279" w14:textId="77777777" w:rsidR="0088724A" w:rsidRPr="00B15112" w:rsidRDefault="0088724A">
      <w:pPr>
        <w:rPr>
          <w:rFonts w:asciiTheme="minorHAnsi" w:hAnsiTheme="minorHAnsi"/>
        </w:rPr>
      </w:pPr>
    </w:p>
    <w:p w14:paraId="21B2A7F0" w14:textId="77777777" w:rsidR="00CA2F66" w:rsidRDefault="00DD5FEB" w:rsidP="00CA2F66">
      <w:pPr>
        <w:rPr>
          <w:rFonts w:asciiTheme="minorHAnsi" w:hAnsiTheme="minorHAnsi"/>
          <w:b/>
        </w:rPr>
      </w:pPr>
      <w:r>
        <w:rPr>
          <w:rFonts w:asciiTheme="minorHAnsi" w:hAnsiTheme="minorHAnsi"/>
          <w:b/>
        </w:rPr>
        <w:t xml:space="preserve"> 10/10 c’est possible en</w:t>
      </w:r>
      <w:r w:rsidR="003A7DFC">
        <w:rPr>
          <w:rFonts w:asciiTheme="minorHAnsi" w:hAnsiTheme="minorHAnsi"/>
          <w:b/>
        </w:rPr>
        <w:t xml:space="preserve"> luttant contre ces injustices</w:t>
      </w:r>
    </w:p>
    <w:p w14:paraId="5DE15CB4" w14:textId="77777777" w:rsidR="00697242" w:rsidRPr="00697242" w:rsidRDefault="00697242" w:rsidP="00CA2F66">
      <w:pPr>
        <w:rPr>
          <w:rFonts w:asciiTheme="minorHAnsi" w:hAnsiTheme="minorHAnsi"/>
        </w:rPr>
      </w:pPr>
      <w:r w:rsidRPr="00697242">
        <w:rPr>
          <w:rFonts w:asciiTheme="minorHAnsi" w:hAnsiTheme="minorHAnsi"/>
        </w:rPr>
        <w:t xml:space="preserve">Grâce à vous depuis 30 ans Aide et Action permet à des enfants d’aller à l’école </w:t>
      </w:r>
      <w:ins w:id="41" w:author="mbt" w:date="2015-11-25T11:31:00Z">
        <w:r w:rsidR="00A96239" w:rsidRPr="006B36EC">
          <w:rPr>
            <w:rFonts w:asciiTheme="minorHAnsi" w:hAnsiTheme="minorHAnsi"/>
            <w:highlight w:val="yellow"/>
            <w:rPrChange w:id="42" w:author="Anne Grattepanche" w:date="2015-11-26T15:40:00Z">
              <w:rPr>
                <w:rFonts w:asciiTheme="minorHAnsi" w:hAnsiTheme="minorHAnsi"/>
              </w:rPr>
            </w:rPrChange>
          </w:rPr>
          <w:t>malgré</w:t>
        </w:r>
      </w:ins>
      <w:r w:rsidRPr="00697242">
        <w:rPr>
          <w:rFonts w:asciiTheme="minorHAnsi" w:hAnsiTheme="minorHAnsi"/>
        </w:rPr>
        <w:t xml:space="preserve"> les obstacles qu’ils rencontrent </w:t>
      </w:r>
    </w:p>
    <w:p w14:paraId="29AE6046" w14:textId="77777777" w:rsidR="00697242" w:rsidRPr="00697242" w:rsidRDefault="00697242" w:rsidP="00CA2F66">
      <w:pPr>
        <w:rPr>
          <w:rFonts w:asciiTheme="minorHAnsi" w:hAnsiTheme="minorHAnsi"/>
        </w:rPr>
      </w:pPr>
    </w:p>
    <w:p w14:paraId="21B03313" w14:textId="77777777" w:rsidR="00697242" w:rsidRPr="00697242" w:rsidRDefault="00697242" w:rsidP="00CA2F66">
      <w:pPr>
        <w:rPr>
          <w:rFonts w:asciiTheme="minorHAnsi" w:hAnsiTheme="minorHAnsi"/>
        </w:rPr>
      </w:pPr>
      <w:r w:rsidRPr="006B36EC">
        <w:rPr>
          <w:rFonts w:asciiTheme="minorHAnsi" w:hAnsiTheme="minorHAnsi"/>
          <w:highlight w:val="yellow"/>
        </w:rPr>
        <w:t xml:space="preserve">Découvrez l’histoire de </w:t>
      </w:r>
      <w:proofErr w:type="spellStart"/>
      <w:r w:rsidRPr="006B36EC">
        <w:rPr>
          <w:rFonts w:asciiTheme="minorHAnsi" w:hAnsiTheme="minorHAnsi"/>
          <w:highlight w:val="yellow"/>
        </w:rPr>
        <w:t>Bhavani</w:t>
      </w:r>
      <w:proofErr w:type="spellEnd"/>
      <w:r w:rsidRPr="006B36EC">
        <w:rPr>
          <w:rFonts w:asciiTheme="minorHAnsi" w:hAnsiTheme="minorHAnsi"/>
          <w:highlight w:val="yellow"/>
        </w:rPr>
        <w:t xml:space="preserve">, </w:t>
      </w:r>
      <w:proofErr w:type="spellStart"/>
      <w:r w:rsidRPr="006B36EC">
        <w:rPr>
          <w:rFonts w:asciiTheme="minorHAnsi" w:hAnsiTheme="minorHAnsi"/>
          <w:highlight w:val="yellow"/>
        </w:rPr>
        <w:t>Kadaka</w:t>
      </w:r>
      <w:proofErr w:type="spellEnd"/>
      <w:r w:rsidRPr="006B36EC">
        <w:rPr>
          <w:rFonts w:asciiTheme="minorHAnsi" w:hAnsiTheme="minorHAnsi"/>
          <w:highlight w:val="yellow"/>
        </w:rPr>
        <w:t xml:space="preserve">, </w:t>
      </w:r>
      <w:proofErr w:type="spellStart"/>
      <w:r w:rsidRPr="006B36EC">
        <w:rPr>
          <w:rFonts w:asciiTheme="minorHAnsi" w:hAnsiTheme="minorHAnsi"/>
          <w:highlight w:val="yellow"/>
        </w:rPr>
        <w:t>Adama</w:t>
      </w:r>
      <w:proofErr w:type="spellEnd"/>
      <w:r w:rsidRPr="006B36EC">
        <w:rPr>
          <w:rFonts w:asciiTheme="minorHAnsi" w:hAnsiTheme="minorHAnsi"/>
          <w:highlight w:val="yellow"/>
        </w:rPr>
        <w:t xml:space="preserve"> et Fatima</w:t>
      </w:r>
    </w:p>
    <w:p w14:paraId="7FA42AFA" w14:textId="77777777" w:rsidR="00CA2F66" w:rsidRPr="00B15112" w:rsidRDefault="00CA2F66">
      <w:pPr>
        <w:rPr>
          <w:rFonts w:asciiTheme="minorHAnsi" w:hAnsiTheme="minorHAnsi"/>
          <w:i/>
        </w:rPr>
      </w:pPr>
    </w:p>
    <w:p w14:paraId="5811B92C" w14:textId="77777777" w:rsidR="00772FDA" w:rsidRPr="00B15112" w:rsidRDefault="00772FDA" w:rsidP="0087629D">
      <w:pPr>
        <w:rPr>
          <w:rFonts w:asciiTheme="minorHAnsi" w:hAnsiTheme="minorHAnsi"/>
        </w:rPr>
      </w:pPr>
      <w:proofErr w:type="spellStart"/>
      <w:r w:rsidRPr="00B15112">
        <w:rPr>
          <w:rFonts w:asciiTheme="minorHAnsi" w:hAnsiTheme="minorHAnsi"/>
          <w:b/>
        </w:rPr>
        <w:t>Bhavani</w:t>
      </w:r>
      <w:proofErr w:type="spellEnd"/>
      <w:r w:rsidRPr="00B15112">
        <w:rPr>
          <w:rFonts w:asciiTheme="minorHAnsi" w:hAnsiTheme="minorHAnsi"/>
          <w:b/>
        </w:rPr>
        <w:t xml:space="preserve"> - Inde</w:t>
      </w:r>
      <w:r w:rsidRPr="00B15112">
        <w:rPr>
          <w:rFonts w:asciiTheme="minorHAnsi" w:hAnsiTheme="minorHAnsi"/>
        </w:rPr>
        <w:t xml:space="preserve"> </w:t>
      </w:r>
    </w:p>
    <w:p w14:paraId="3AF9ACAB" w14:textId="77777777" w:rsidR="0087629D" w:rsidRDefault="002D3305" w:rsidP="0087629D">
      <w:pPr>
        <w:rPr>
          <w:rFonts w:asciiTheme="minorHAnsi" w:hAnsiTheme="minorHAnsi"/>
          <w:b/>
        </w:rPr>
      </w:pPr>
      <w:r w:rsidRPr="00B15112">
        <w:rPr>
          <w:rFonts w:asciiTheme="minorHAnsi" w:hAnsiTheme="minorHAnsi"/>
          <w:b/>
        </w:rPr>
        <w:t>Stop à la discrimination des filles</w:t>
      </w:r>
      <w:r w:rsidR="000E0F92">
        <w:rPr>
          <w:rFonts w:asciiTheme="minorHAnsi" w:hAnsiTheme="minorHAnsi"/>
          <w:b/>
        </w:rPr>
        <w:t> !</w:t>
      </w:r>
    </w:p>
    <w:p w14:paraId="1761F43D" w14:textId="77777777" w:rsidR="00CE3F56" w:rsidRDefault="00CE3F56" w:rsidP="0087629D">
      <w:pPr>
        <w:rPr>
          <w:rFonts w:asciiTheme="minorHAnsi" w:hAnsiTheme="minorHAnsi"/>
          <w:b/>
        </w:rPr>
      </w:pPr>
    </w:p>
    <w:p w14:paraId="23E39304" w14:textId="77777777" w:rsidR="00CE3F56" w:rsidRPr="00CE3F56" w:rsidRDefault="00CE3F56" w:rsidP="0087629D">
      <w:pPr>
        <w:rPr>
          <w:rFonts w:asciiTheme="minorHAnsi" w:hAnsiTheme="minorHAnsi"/>
          <w:i/>
        </w:rPr>
      </w:pPr>
      <w:r w:rsidRPr="00CE3F56">
        <w:rPr>
          <w:rFonts w:asciiTheme="minorHAnsi" w:hAnsiTheme="minorHAnsi"/>
          <w:i/>
        </w:rPr>
        <w:t>A gauche</w:t>
      </w:r>
      <w:r>
        <w:rPr>
          <w:rFonts w:asciiTheme="minorHAnsi" w:hAnsiTheme="minorHAnsi"/>
          <w:i/>
        </w:rPr>
        <w:t> : les explications</w:t>
      </w:r>
    </w:p>
    <w:p w14:paraId="6C8BC589" w14:textId="77777777" w:rsidR="002C0E25" w:rsidRPr="00B15112" w:rsidRDefault="003174F3" w:rsidP="0087629D">
      <w:pPr>
        <w:rPr>
          <w:rFonts w:asciiTheme="minorHAnsi" w:hAnsiTheme="minorHAnsi"/>
        </w:rPr>
      </w:pPr>
      <w:r w:rsidRPr="00B15112">
        <w:rPr>
          <w:rFonts w:asciiTheme="minorHAnsi" w:hAnsiTheme="minorHAnsi"/>
        </w:rPr>
        <w:t xml:space="preserve">Aînée d’une famille nombreuse, </w:t>
      </w:r>
      <w:proofErr w:type="spellStart"/>
      <w:r w:rsidRPr="00B15112">
        <w:rPr>
          <w:rFonts w:asciiTheme="minorHAnsi" w:hAnsiTheme="minorHAnsi"/>
        </w:rPr>
        <w:t>Bhavani</w:t>
      </w:r>
      <w:proofErr w:type="spellEnd"/>
      <w:r w:rsidRPr="00B15112">
        <w:rPr>
          <w:rFonts w:asciiTheme="minorHAnsi" w:hAnsiTheme="minorHAnsi"/>
        </w:rPr>
        <w:t xml:space="preserve"> </w:t>
      </w:r>
      <w:r w:rsidR="006565A9" w:rsidRPr="00B15112">
        <w:rPr>
          <w:rFonts w:asciiTheme="minorHAnsi" w:hAnsiTheme="minorHAnsi"/>
        </w:rPr>
        <w:t xml:space="preserve">s’occupait </w:t>
      </w:r>
      <w:r w:rsidRPr="00B15112">
        <w:rPr>
          <w:rFonts w:asciiTheme="minorHAnsi" w:hAnsiTheme="minorHAnsi"/>
        </w:rPr>
        <w:t>des travaux domestiques</w:t>
      </w:r>
      <w:r w:rsidR="006565A9" w:rsidRPr="00B15112">
        <w:rPr>
          <w:rFonts w:asciiTheme="minorHAnsi" w:hAnsiTheme="minorHAnsi"/>
        </w:rPr>
        <w:t xml:space="preserve"> toute la </w:t>
      </w:r>
      <w:r w:rsidR="006565A9" w:rsidRPr="00D955D0">
        <w:rPr>
          <w:rFonts w:asciiTheme="minorHAnsi" w:hAnsiTheme="minorHAnsi"/>
        </w:rPr>
        <w:t>journée</w:t>
      </w:r>
      <w:r w:rsidR="00452A69" w:rsidRPr="00D955D0">
        <w:rPr>
          <w:rFonts w:asciiTheme="minorHAnsi" w:hAnsiTheme="minorHAnsi"/>
        </w:rPr>
        <w:t xml:space="preserve">. Grâce au </w:t>
      </w:r>
      <w:r w:rsidRPr="00D955D0">
        <w:rPr>
          <w:rFonts w:asciiTheme="minorHAnsi" w:hAnsiTheme="minorHAnsi"/>
        </w:rPr>
        <w:t xml:space="preserve">programme </w:t>
      </w:r>
      <w:proofErr w:type="spellStart"/>
      <w:r w:rsidR="00CE3F56" w:rsidRPr="00D955D0">
        <w:rPr>
          <w:rFonts w:asciiTheme="minorHAnsi" w:hAnsiTheme="minorHAnsi"/>
        </w:rPr>
        <w:t>Amaar</w:t>
      </w:r>
      <w:proofErr w:type="spellEnd"/>
      <w:r w:rsidR="00CE3F56" w:rsidRPr="00D955D0">
        <w:rPr>
          <w:rFonts w:asciiTheme="minorHAnsi" w:hAnsiTheme="minorHAnsi"/>
        </w:rPr>
        <w:t xml:space="preserve"> </w:t>
      </w:r>
      <w:proofErr w:type="spellStart"/>
      <w:r w:rsidR="00CE3F56" w:rsidRPr="00D955D0">
        <w:rPr>
          <w:rFonts w:asciiTheme="minorHAnsi" w:hAnsiTheme="minorHAnsi"/>
        </w:rPr>
        <w:t>Naani</w:t>
      </w:r>
      <w:proofErr w:type="spellEnd"/>
      <w:r w:rsidR="00CE3F56" w:rsidRPr="00D955D0">
        <w:rPr>
          <w:rFonts w:asciiTheme="minorHAnsi" w:hAnsiTheme="minorHAnsi"/>
        </w:rPr>
        <w:t xml:space="preserve"> « Our girls », lancé </w:t>
      </w:r>
      <w:r w:rsidR="001F088C" w:rsidRPr="00D955D0">
        <w:rPr>
          <w:rFonts w:asciiTheme="minorHAnsi" w:hAnsiTheme="minorHAnsi"/>
        </w:rPr>
        <w:t>par Aide et Action</w:t>
      </w:r>
      <w:r w:rsidR="00CE3F56" w:rsidRPr="00D955D0">
        <w:rPr>
          <w:rFonts w:asciiTheme="minorHAnsi" w:hAnsiTheme="minorHAnsi"/>
        </w:rPr>
        <w:t xml:space="preserve"> en 2011</w:t>
      </w:r>
      <w:r w:rsidR="001F088C" w:rsidRPr="00D955D0">
        <w:rPr>
          <w:rFonts w:asciiTheme="minorHAnsi" w:hAnsiTheme="minorHAnsi"/>
        </w:rPr>
        <w:t xml:space="preserve">, </w:t>
      </w:r>
      <w:proofErr w:type="spellStart"/>
      <w:r w:rsidR="006565A9" w:rsidRPr="00D955D0">
        <w:rPr>
          <w:rFonts w:asciiTheme="minorHAnsi" w:hAnsiTheme="minorHAnsi"/>
        </w:rPr>
        <w:t>Bhavani</w:t>
      </w:r>
      <w:proofErr w:type="spellEnd"/>
      <w:r w:rsidR="006565A9" w:rsidRPr="00D955D0">
        <w:rPr>
          <w:rFonts w:asciiTheme="minorHAnsi" w:hAnsiTheme="minorHAnsi"/>
        </w:rPr>
        <w:t xml:space="preserve"> est aujo</w:t>
      </w:r>
      <w:r w:rsidR="00CE3F56" w:rsidRPr="00D955D0">
        <w:rPr>
          <w:rFonts w:asciiTheme="minorHAnsi" w:hAnsiTheme="minorHAnsi"/>
        </w:rPr>
        <w:t>urd’hui une écolière heureuse.</w:t>
      </w:r>
    </w:p>
    <w:p w14:paraId="492604BE" w14:textId="77777777" w:rsidR="00CA2F66" w:rsidRDefault="00CA2F66" w:rsidP="0087629D">
      <w:pPr>
        <w:rPr>
          <w:rFonts w:asciiTheme="minorHAnsi" w:hAnsiTheme="minorHAnsi"/>
          <w:i/>
        </w:rPr>
      </w:pPr>
    </w:p>
    <w:p w14:paraId="5290BD1F" w14:textId="77777777" w:rsidR="00CE3F56" w:rsidRDefault="00CE3F56" w:rsidP="0087629D">
      <w:pPr>
        <w:rPr>
          <w:rFonts w:asciiTheme="minorHAnsi" w:hAnsiTheme="minorHAnsi"/>
          <w:i/>
        </w:rPr>
      </w:pPr>
      <w:r>
        <w:rPr>
          <w:rFonts w:asciiTheme="minorHAnsi" w:hAnsiTheme="minorHAnsi"/>
          <w:i/>
        </w:rPr>
        <w:t>A droite : le témoignage</w:t>
      </w:r>
    </w:p>
    <w:p w14:paraId="15B42EC6" w14:textId="77777777" w:rsidR="00CE3F56" w:rsidRPr="00D955D0" w:rsidRDefault="00E065B3" w:rsidP="00CE3F56">
      <w:pPr>
        <w:pStyle w:val="Commentaire"/>
        <w:rPr>
          <w:rFonts w:asciiTheme="minorHAnsi" w:hAnsiTheme="minorHAnsi"/>
        </w:rPr>
      </w:pPr>
      <w:r w:rsidRPr="006B36EC">
        <w:rPr>
          <w:rFonts w:asciiTheme="minorHAnsi" w:hAnsiTheme="minorHAnsi"/>
          <w:highlight w:val="yellow"/>
          <w:rPrChange w:id="43" w:author="Anne Grattepanche" w:date="2015-11-26T15:41:00Z">
            <w:rPr>
              <w:rFonts w:asciiTheme="minorHAnsi" w:hAnsiTheme="minorHAnsi"/>
            </w:rPr>
          </w:rPrChange>
        </w:rPr>
        <w:t>Son père témoigne</w:t>
      </w:r>
      <w:r>
        <w:rPr>
          <w:rFonts w:asciiTheme="minorHAnsi" w:hAnsiTheme="minorHAnsi"/>
        </w:rPr>
        <w:t xml:space="preserve"> </w:t>
      </w:r>
      <w:r w:rsidR="00CE3F56" w:rsidRPr="00D955D0">
        <w:rPr>
          <w:rFonts w:asciiTheme="minorHAnsi" w:hAnsiTheme="minorHAnsi"/>
        </w:rPr>
        <w:t xml:space="preserve">« Nous sommes agriculteurs et avons trois enfants. Notre fille aînée devait prendre en charge la maison quand nous partions au travail. Puis, nous avons rencontré un animateur du programme. Il nous a expliqué tous les bénéfices que </w:t>
      </w:r>
      <w:proofErr w:type="spellStart"/>
      <w:r w:rsidR="00CE3F56" w:rsidRPr="00D955D0">
        <w:rPr>
          <w:rFonts w:asciiTheme="minorHAnsi" w:hAnsiTheme="minorHAnsi"/>
        </w:rPr>
        <w:t>Bhavani</w:t>
      </w:r>
      <w:proofErr w:type="spellEnd"/>
      <w:r w:rsidR="00CE3F56" w:rsidRPr="00D955D0">
        <w:rPr>
          <w:rFonts w:asciiTheme="minorHAnsi" w:hAnsiTheme="minorHAnsi"/>
        </w:rPr>
        <w:t xml:space="preserve"> pouvait tirer d’une meilleure éducation. Ma fille a beaucoup changé depuis qu’elle va à l’école, elle parle mieux et veut devenir policière ». </w:t>
      </w:r>
    </w:p>
    <w:p w14:paraId="3C73139C" w14:textId="77777777" w:rsidR="00CE3F56" w:rsidRPr="00D955D0" w:rsidRDefault="00CE3F56" w:rsidP="0087629D">
      <w:pPr>
        <w:rPr>
          <w:rFonts w:asciiTheme="minorHAnsi" w:hAnsiTheme="minorHAnsi"/>
          <w:i/>
        </w:rPr>
      </w:pPr>
    </w:p>
    <w:p w14:paraId="25C40B8F" w14:textId="77777777" w:rsidR="00A1424E" w:rsidRPr="00D955D0" w:rsidRDefault="00A1424E" w:rsidP="00A1424E">
      <w:pPr>
        <w:rPr>
          <w:rFonts w:asciiTheme="minorHAnsi" w:hAnsiTheme="minorHAnsi"/>
          <w:b/>
        </w:rPr>
      </w:pPr>
      <w:r w:rsidRPr="00D955D0">
        <w:rPr>
          <w:rFonts w:asciiTheme="minorHAnsi" w:hAnsiTheme="minorHAnsi"/>
          <w:b/>
        </w:rPr>
        <w:t>120 €</w:t>
      </w:r>
      <w:r w:rsidR="00F53CDE" w:rsidRPr="00D955D0">
        <w:rPr>
          <w:rFonts w:asciiTheme="minorHAnsi" w:hAnsiTheme="minorHAnsi"/>
          <w:b/>
        </w:rPr>
        <w:t xml:space="preserve"> </w:t>
      </w:r>
      <w:del w:id="44" w:author="mbt" w:date="2015-11-25T17:52:00Z">
        <w:r w:rsidR="00F53CDE" w:rsidRPr="006B36EC" w:rsidDel="00E2147C">
          <w:rPr>
            <w:rFonts w:asciiTheme="minorHAnsi" w:hAnsiTheme="minorHAnsi"/>
            <w:b/>
            <w:highlight w:val="yellow"/>
            <w:rPrChange w:id="45" w:author="Anne Grattepanche" w:date="2015-11-26T15:41:00Z">
              <w:rPr>
                <w:rFonts w:asciiTheme="minorHAnsi" w:hAnsiTheme="minorHAnsi"/>
                <w:b/>
              </w:rPr>
            </w:rPrChange>
          </w:rPr>
          <w:delText xml:space="preserve">= financent </w:delText>
        </w:r>
      </w:del>
      <w:r w:rsidR="00E2147C" w:rsidRPr="006B36EC">
        <w:rPr>
          <w:rFonts w:asciiTheme="minorHAnsi" w:hAnsiTheme="minorHAnsi"/>
          <w:b/>
          <w:highlight w:val="yellow"/>
          <w:rPrChange w:id="46" w:author="Anne Grattepanche" w:date="2015-11-26T15:41:00Z">
            <w:rPr>
              <w:rFonts w:asciiTheme="minorHAnsi" w:hAnsiTheme="minorHAnsi"/>
              <w:b/>
            </w:rPr>
          </w:rPrChange>
        </w:rPr>
        <w:t>permettent de financer</w:t>
      </w:r>
      <w:r w:rsidR="00E2147C">
        <w:rPr>
          <w:rFonts w:asciiTheme="minorHAnsi" w:hAnsiTheme="minorHAnsi"/>
          <w:b/>
        </w:rPr>
        <w:t xml:space="preserve"> </w:t>
      </w:r>
      <w:r w:rsidRPr="00D955D0">
        <w:rPr>
          <w:rFonts w:asciiTheme="minorHAnsi" w:hAnsiTheme="minorHAnsi"/>
          <w:b/>
        </w:rPr>
        <w:t>la formation professionnelle d’un</w:t>
      </w:r>
      <w:r w:rsidR="00D257F5" w:rsidRPr="00D955D0">
        <w:rPr>
          <w:rFonts w:asciiTheme="minorHAnsi" w:hAnsiTheme="minorHAnsi"/>
          <w:b/>
        </w:rPr>
        <w:t>e</w:t>
      </w:r>
      <w:r w:rsidRPr="00D955D0">
        <w:rPr>
          <w:rFonts w:asciiTheme="minorHAnsi" w:hAnsiTheme="minorHAnsi"/>
          <w:b/>
        </w:rPr>
        <w:t xml:space="preserve"> jeune </w:t>
      </w:r>
      <w:r w:rsidR="00D257F5" w:rsidRPr="00D955D0">
        <w:rPr>
          <w:rFonts w:asciiTheme="minorHAnsi" w:hAnsiTheme="minorHAnsi"/>
          <w:b/>
        </w:rPr>
        <w:t xml:space="preserve">fille </w:t>
      </w:r>
      <w:r w:rsidRPr="00D955D0">
        <w:rPr>
          <w:rFonts w:asciiTheme="minorHAnsi" w:hAnsiTheme="minorHAnsi"/>
          <w:b/>
        </w:rPr>
        <w:t>en Inde</w:t>
      </w:r>
      <w:r w:rsidR="00F53CDE" w:rsidRPr="00D955D0">
        <w:rPr>
          <w:rFonts w:asciiTheme="minorHAnsi" w:hAnsiTheme="minorHAnsi"/>
          <w:b/>
        </w:rPr>
        <w:t>.</w:t>
      </w:r>
    </w:p>
    <w:p w14:paraId="6CFC3627" w14:textId="77777777" w:rsidR="00A06C27" w:rsidRPr="00B15112" w:rsidRDefault="00A06C27" w:rsidP="00A1424E">
      <w:pPr>
        <w:rPr>
          <w:rFonts w:asciiTheme="minorHAnsi" w:hAnsiTheme="minorHAnsi"/>
        </w:rPr>
      </w:pPr>
    </w:p>
    <w:p w14:paraId="22B661C4" w14:textId="77777777" w:rsidR="00A1424E" w:rsidRPr="00B15112" w:rsidRDefault="00A1424E" w:rsidP="0087629D">
      <w:pPr>
        <w:rPr>
          <w:rFonts w:asciiTheme="minorHAnsi" w:hAnsiTheme="minorHAnsi"/>
        </w:rPr>
      </w:pPr>
    </w:p>
    <w:p w14:paraId="49D16FBF" w14:textId="77777777" w:rsidR="00772FDA" w:rsidRPr="00B15112" w:rsidRDefault="00772FDA" w:rsidP="00254F7F">
      <w:pPr>
        <w:rPr>
          <w:rFonts w:asciiTheme="minorHAnsi" w:hAnsiTheme="minorHAnsi"/>
          <w:b/>
        </w:rPr>
      </w:pPr>
      <w:r w:rsidRPr="00B15112">
        <w:rPr>
          <w:rFonts w:asciiTheme="minorHAnsi" w:hAnsiTheme="minorHAnsi"/>
          <w:b/>
        </w:rPr>
        <w:t xml:space="preserve">Fatima - Niger </w:t>
      </w:r>
    </w:p>
    <w:p w14:paraId="02B8E089" w14:textId="77777777" w:rsidR="002C0E25" w:rsidRPr="00B15112" w:rsidRDefault="00181A47" w:rsidP="00254F7F">
      <w:pPr>
        <w:rPr>
          <w:rFonts w:asciiTheme="minorHAnsi" w:hAnsiTheme="minorHAnsi"/>
        </w:rPr>
      </w:pPr>
      <w:commentRangeStart w:id="47"/>
      <w:ins w:id="48" w:author="mbt" w:date="2015-11-25T18:03:00Z">
        <w:r>
          <w:rPr>
            <w:rFonts w:asciiTheme="minorHAnsi" w:hAnsiTheme="minorHAnsi"/>
            <w:b/>
          </w:rPr>
          <w:t>« </w:t>
        </w:r>
      </w:ins>
      <w:r w:rsidR="00F53CDE">
        <w:rPr>
          <w:rFonts w:asciiTheme="minorHAnsi" w:hAnsiTheme="minorHAnsi"/>
          <w:b/>
        </w:rPr>
        <w:t>M</w:t>
      </w:r>
      <w:r w:rsidR="00CA2F66" w:rsidRPr="00B15112">
        <w:rPr>
          <w:rFonts w:asciiTheme="minorHAnsi" w:hAnsiTheme="minorHAnsi"/>
          <w:b/>
        </w:rPr>
        <w:t>algré la pauvreté</w:t>
      </w:r>
      <w:r w:rsidR="00C571E9">
        <w:rPr>
          <w:rFonts w:asciiTheme="minorHAnsi" w:hAnsiTheme="minorHAnsi"/>
          <w:b/>
        </w:rPr>
        <w:t xml:space="preserve">, je </w:t>
      </w:r>
      <w:r w:rsidR="00F53CDE">
        <w:rPr>
          <w:rFonts w:asciiTheme="minorHAnsi" w:hAnsiTheme="minorHAnsi"/>
          <w:b/>
        </w:rPr>
        <w:t>réaliser</w:t>
      </w:r>
      <w:r w:rsidR="00C571E9">
        <w:rPr>
          <w:rFonts w:asciiTheme="minorHAnsi" w:hAnsiTheme="minorHAnsi"/>
          <w:b/>
        </w:rPr>
        <w:t>ai</w:t>
      </w:r>
      <w:r w:rsidR="00F53CDE">
        <w:rPr>
          <w:rFonts w:asciiTheme="minorHAnsi" w:hAnsiTheme="minorHAnsi"/>
          <w:b/>
        </w:rPr>
        <w:t xml:space="preserve"> mon rêve</w:t>
      </w:r>
      <w:ins w:id="49" w:author="mbt" w:date="2015-11-25T18:04:00Z">
        <w:r>
          <w:rPr>
            <w:rFonts w:asciiTheme="minorHAnsi" w:hAnsiTheme="minorHAnsi"/>
            <w:b/>
          </w:rPr>
          <w:t> »</w:t>
        </w:r>
        <w:commentRangeEnd w:id="47"/>
        <w:r>
          <w:rPr>
            <w:rStyle w:val="Marquedannotation"/>
          </w:rPr>
          <w:commentReference w:id="47"/>
        </w:r>
      </w:ins>
    </w:p>
    <w:p w14:paraId="098A9BB3" w14:textId="77777777" w:rsidR="005D0F7D" w:rsidRPr="00F53CDE" w:rsidRDefault="00F53CDE" w:rsidP="00A1424E">
      <w:pPr>
        <w:rPr>
          <w:rFonts w:asciiTheme="minorHAnsi" w:hAnsiTheme="minorHAnsi"/>
          <w:i/>
        </w:rPr>
      </w:pPr>
      <w:r w:rsidRPr="00CE3F56">
        <w:rPr>
          <w:rFonts w:asciiTheme="minorHAnsi" w:hAnsiTheme="minorHAnsi"/>
          <w:i/>
        </w:rPr>
        <w:t>A gauche</w:t>
      </w:r>
      <w:r>
        <w:rPr>
          <w:rFonts w:asciiTheme="minorHAnsi" w:hAnsiTheme="minorHAnsi"/>
          <w:i/>
        </w:rPr>
        <w:t> : les explications</w:t>
      </w:r>
    </w:p>
    <w:p w14:paraId="2583D0C9" w14:textId="77777777" w:rsidR="00F53CDE" w:rsidRPr="00F53CDE" w:rsidRDefault="00F53CDE" w:rsidP="00F53CDE">
      <w:pPr>
        <w:pStyle w:val="Commentaire"/>
        <w:rPr>
          <w:rFonts w:asciiTheme="minorHAnsi" w:hAnsiTheme="minorHAnsi"/>
        </w:rPr>
      </w:pPr>
      <w:r w:rsidRPr="00F53CDE">
        <w:rPr>
          <w:rFonts w:asciiTheme="minorHAnsi" w:hAnsiTheme="minorHAnsi"/>
        </w:rPr>
        <w:t>Si à 14 ans, Fatima croit en son rêve de devenir médecin, c’est parce que le parrainage mis en place par Aide et Action lui a permis d’étudier dans de bonnes conditions, mais aussi de se sentir soutenue.</w:t>
      </w:r>
    </w:p>
    <w:p w14:paraId="4CED86AD" w14:textId="77777777" w:rsidR="00F53CDE" w:rsidRDefault="00F53CDE" w:rsidP="00F53CDE">
      <w:pPr>
        <w:rPr>
          <w:rFonts w:asciiTheme="minorHAnsi" w:hAnsiTheme="minorHAnsi"/>
          <w:i/>
        </w:rPr>
      </w:pPr>
    </w:p>
    <w:p w14:paraId="4F54795E" w14:textId="77777777" w:rsidR="00F53CDE" w:rsidRPr="00F53CDE" w:rsidRDefault="00F53CDE" w:rsidP="00F53CDE">
      <w:pPr>
        <w:rPr>
          <w:rFonts w:asciiTheme="minorHAnsi" w:hAnsiTheme="minorHAnsi"/>
          <w:i/>
        </w:rPr>
      </w:pPr>
      <w:r>
        <w:rPr>
          <w:rFonts w:asciiTheme="minorHAnsi" w:hAnsiTheme="minorHAnsi"/>
          <w:i/>
        </w:rPr>
        <w:t>A droite : le témoignage</w:t>
      </w:r>
    </w:p>
    <w:p w14:paraId="76C0FD7C" w14:textId="77777777" w:rsidR="00F53CDE" w:rsidRPr="00F53CDE" w:rsidRDefault="00F53CDE" w:rsidP="00F53CDE">
      <w:pPr>
        <w:pStyle w:val="Commentaire"/>
        <w:rPr>
          <w:rFonts w:asciiTheme="minorHAnsi" w:hAnsiTheme="minorHAnsi"/>
          <w:i/>
        </w:rPr>
      </w:pPr>
      <w:r w:rsidRPr="00F53CDE">
        <w:rPr>
          <w:rFonts w:asciiTheme="minorHAnsi" w:hAnsiTheme="minorHAnsi"/>
          <w:i/>
        </w:rPr>
        <w:t>« J'ai eu la chance d'être une enfant parrainée par Aide et Action. Cela a permis notamment de diminuer les frais de scolarité pour moi et pour beaucoup d'autres enfants de ma classe...</w:t>
      </w:r>
      <w:r w:rsidR="00E065B3">
        <w:rPr>
          <w:rFonts w:asciiTheme="minorHAnsi" w:hAnsiTheme="minorHAnsi"/>
          <w:i/>
        </w:rPr>
        <w:t xml:space="preserve"> </w:t>
      </w:r>
      <w:r w:rsidR="00E065B3" w:rsidRPr="006B36EC">
        <w:rPr>
          <w:rFonts w:asciiTheme="minorHAnsi" w:hAnsiTheme="minorHAnsi"/>
          <w:i/>
          <w:highlight w:val="yellow"/>
          <w:rPrChange w:id="50" w:author="Anne Grattepanche" w:date="2015-11-26T15:41:00Z">
            <w:rPr>
              <w:rFonts w:asciiTheme="minorHAnsi" w:hAnsiTheme="minorHAnsi"/>
              <w:i/>
            </w:rPr>
          </w:rPrChange>
        </w:rPr>
        <w:t>(…) Je sais maintenant que grâce au soutien d’Aide et Action, je deviendrai un médecin pour soigner les malades</w:t>
      </w:r>
      <w:r w:rsidRPr="006B36EC">
        <w:rPr>
          <w:rFonts w:asciiTheme="minorHAnsi" w:hAnsiTheme="minorHAnsi"/>
          <w:i/>
          <w:highlight w:val="yellow"/>
          <w:rPrChange w:id="51" w:author="Anne Grattepanche" w:date="2015-11-26T15:41:00Z">
            <w:rPr>
              <w:rFonts w:asciiTheme="minorHAnsi" w:hAnsiTheme="minorHAnsi"/>
              <w:i/>
            </w:rPr>
          </w:rPrChange>
        </w:rPr>
        <w:t>"</w:t>
      </w:r>
    </w:p>
    <w:p w14:paraId="64C9854A" w14:textId="77777777" w:rsidR="00F53CDE" w:rsidRPr="00B15112" w:rsidRDefault="00F53CDE" w:rsidP="00A1424E">
      <w:pPr>
        <w:rPr>
          <w:rFonts w:asciiTheme="minorHAnsi" w:hAnsiTheme="minorHAnsi"/>
        </w:rPr>
      </w:pPr>
    </w:p>
    <w:p w14:paraId="220B62D8" w14:textId="77777777" w:rsidR="00A1424E" w:rsidRPr="00F53CDE" w:rsidRDefault="00A1424E" w:rsidP="00A1424E">
      <w:pPr>
        <w:rPr>
          <w:rFonts w:asciiTheme="minorHAnsi" w:hAnsiTheme="minorHAnsi"/>
          <w:i/>
        </w:rPr>
      </w:pPr>
      <w:r w:rsidRPr="00F53CDE">
        <w:rPr>
          <w:rFonts w:asciiTheme="minorHAnsi" w:hAnsiTheme="minorHAnsi"/>
          <w:i/>
        </w:rPr>
        <w:t>Equivalence</w:t>
      </w:r>
    </w:p>
    <w:p w14:paraId="29DBAEB8" w14:textId="77777777" w:rsidR="00A1424E" w:rsidRPr="00F53CDE" w:rsidRDefault="00D257F5" w:rsidP="00A1424E">
      <w:pPr>
        <w:rPr>
          <w:rFonts w:asciiTheme="minorHAnsi" w:hAnsiTheme="minorHAnsi"/>
          <w:b/>
        </w:rPr>
      </w:pPr>
      <w:r w:rsidRPr="006B36EC">
        <w:rPr>
          <w:rFonts w:asciiTheme="minorHAnsi" w:hAnsiTheme="minorHAnsi"/>
          <w:b/>
          <w:highlight w:val="yellow"/>
          <w:rPrChange w:id="52" w:author="Anne Grattepanche" w:date="2015-11-26T15:41:00Z">
            <w:rPr>
              <w:rFonts w:asciiTheme="minorHAnsi" w:hAnsiTheme="minorHAnsi"/>
              <w:b/>
            </w:rPr>
          </w:rPrChange>
        </w:rPr>
        <w:lastRenderedPageBreak/>
        <w:t>90</w:t>
      </w:r>
      <w:r w:rsidR="00A1424E" w:rsidRPr="006B36EC">
        <w:rPr>
          <w:rFonts w:asciiTheme="minorHAnsi" w:hAnsiTheme="minorHAnsi"/>
          <w:b/>
          <w:highlight w:val="yellow"/>
          <w:rPrChange w:id="53" w:author="Anne Grattepanche" w:date="2015-11-26T15:41:00Z">
            <w:rPr>
              <w:rFonts w:asciiTheme="minorHAnsi" w:hAnsiTheme="minorHAnsi"/>
              <w:b/>
            </w:rPr>
          </w:rPrChange>
        </w:rPr>
        <w:t xml:space="preserve"> €</w:t>
      </w:r>
      <w:r w:rsidR="00F53CDE" w:rsidRPr="006B36EC">
        <w:rPr>
          <w:rFonts w:asciiTheme="minorHAnsi" w:hAnsiTheme="minorHAnsi"/>
          <w:b/>
          <w:highlight w:val="yellow"/>
          <w:rPrChange w:id="54" w:author="Anne Grattepanche" w:date="2015-11-26T15:41:00Z">
            <w:rPr>
              <w:rFonts w:asciiTheme="minorHAnsi" w:hAnsiTheme="minorHAnsi"/>
              <w:b/>
            </w:rPr>
          </w:rPrChange>
        </w:rPr>
        <w:t xml:space="preserve"> </w:t>
      </w:r>
      <w:ins w:id="55" w:author="mbt" w:date="2015-11-25T17:52:00Z">
        <w:r w:rsidR="00E2147C" w:rsidRPr="006B36EC">
          <w:rPr>
            <w:rFonts w:asciiTheme="minorHAnsi" w:hAnsiTheme="minorHAnsi"/>
            <w:b/>
            <w:highlight w:val="yellow"/>
            <w:rPrChange w:id="56" w:author="Anne Grattepanche" w:date="2015-11-26T15:41:00Z">
              <w:rPr>
                <w:rFonts w:asciiTheme="minorHAnsi" w:hAnsiTheme="minorHAnsi"/>
                <w:b/>
              </w:rPr>
            </w:rPrChange>
          </w:rPr>
          <w:t>correspond au financement de</w:t>
        </w:r>
      </w:ins>
      <w:r w:rsidR="00AB4008">
        <w:rPr>
          <w:rFonts w:asciiTheme="minorHAnsi" w:hAnsiTheme="minorHAnsi"/>
          <w:b/>
        </w:rPr>
        <w:t xml:space="preserve"> </w:t>
      </w:r>
      <w:r w:rsidRPr="00F53CDE">
        <w:rPr>
          <w:rFonts w:asciiTheme="minorHAnsi" w:hAnsiTheme="minorHAnsi"/>
          <w:b/>
        </w:rPr>
        <w:t>6</w:t>
      </w:r>
      <w:r w:rsidR="00A1424E" w:rsidRPr="00F53CDE">
        <w:rPr>
          <w:rFonts w:asciiTheme="minorHAnsi" w:hAnsiTheme="minorHAnsi"/>
          <w:b/>
        </w:rPr>
        <w:t xml:space="preserve">0 table-bancs pour équiper </w:t>
      </w:r>
      <w:r w:rsidRPr="00F53CDE">
        <w:rPr>
          <w:rFonts w:asciiTheme="minorHAnsi" w:hAnsiTheme="minorHAnsi"/>
          <w:b/>
        </w:rPr>
        <w:t>deux</w:t>
      </w:r>
      <w:r w:rsidR="00A1424E" w:rsidRPr="00F53CDE">
        <w:rPr>
          <w:rFonts w:asciiTheme="minorHAnsi" w:hAnsiTheme="minorHAnsi"/>
          <w:b/>
        </w:rPr>
        <w:t xml:space="preserve"> salle</w:t>
      </w:r>
      <w:r w:rsidRPr="00F53CDE">
        <w:rPr>
          <w:rFonts w:asciiTheme="minorHAnsi" w:hAnsiTheme="minorHAnsi"/>
          <w:b/>
        </w:rPr>
        <w:t>s</w:t>
      </w:r>
      <w:r w:rsidR="00A1424E" w:rsidRPr="00F53CDE">
        <w:rPr>
          <w:rFonts w:asciiTheme="minorHAnsi" w:hAnsiTheme="minorHAnsi"/>
          <w:b/>
        </w:rPr>
        <w:t xml:space="preserve"> de classe au Niger</w:t>
      </w:r>
      <w:r w:rsidR="00F53CDE" w:rsidRPr="00F53CDE">
        <w:rPr>
          <w:rFonts w:asciiTheme="minorHAnsi" w:hAnsiTheme="minorHAnsi"/>
          <w:b/>
        </w:rPr>
        <w:t>.</w:t>
      </w:r>
    </w:p>
    <w:p w14:paraId="6BCA8FCC" w14:textId="77777777" w:rsidR="00914C2B" w:rsidRPr="00B15112" w:rsidRDefault="00914C2B" w:rsidP="00254F7F">
      <w:pPr>
        <w:rPr>
          <w:rFonts w:asciiTheme="minorHAnsi" w:hAnsiTheme="minorHAnsi"/>
        </w:rPr>
      </w:pPr>
    </w:p>
    <w:p w14:paraId="54FB85D6" w14:textId="77777777" w:rsidR="00A1424E" w:rsidRPr="00B15112" w:rsidRDefault="00A1424E" w:rsidP="00254F7F">
      <w:pPr>
        <w:rPr>
          <w:rFonts w:asciiTheme="minorHAnsi" w:hAnsiTheme="minorHAnsi"/>
        </w:rPr>
      </w:pPr>
    </w:p>
    <w:p w14:paraId="504A3EFA" w14:textId="77777777" w:rsidR="005D0F7D" w:rsidRPr="00B15112" w:rsidRDefault="005D0F7D" w:rsidP="00254F7F">
      <w:pPr>
        <w:rPr>
          <w:rFonts w:asciiTheme="minorHAnsi" w:hAnsiTheme="minorHAnsi"/>
          <w:b/>
        </w:rPr>
      </w:pPr>
      <w:proofErr w:type="spellStart"/>
      <w:r w:rsidRPr="00B15112">
        <w:rPr>
          <w:rFonts w:asciiTheme="minorHAnsi" w:hAnsiTheme="minorHAnsi"/>
          <w:b/>
        </w:rPr>
        <w:t>Kadaka</w:t>
      </w:r>
      <w:proofErr w:type="spellEnd"/>
      <w:r w:rsidRPr="00B15112">
        <w:rPr>
          <w:rFonts w:asciiTheme="minorHAnsi" w:hAnsiTheme="minorHAnsi"/>
          <w:b/>
        </w:rPr>
        <w:t xml:space="preserve"> - Cambodge </w:t>
      </w:r>
    </w:p>
    <w:p w14:paraId="4B5EEDA9" w14:textId="77777777" w:rsidR="0087629D" w:rsidRDefault="0087629D" w:rsidP="00254F7F">
      <w:pPr>
        <w:rPr>
          <w:rFonts w:asciiTheme="minorHAnsi" w:hAnsiTheme="minorHAnsi"/>
          <w:b/>
        </w:rPr>
      </w:pPr>
      <w:r w:rsidRPr="00B15112">
        <w:rPr>
          <w:rFonts w:asciiTheme="minorHAnsi" w:hAnsiTheme="minorHAnsi"/>
          <w:b/>
        </w:rPr>
        <w:t xml:space="preserve">Handicapé… et scolarisé ! </w:t>
      </w:r>
    </w:p>
    <w:p w14:paraId="13D05B5E" w14:textId="77777777" w:rsidR="00CE54FE" w:rsidRDefault="00CE54FE" w:rsidP="00254F7F">
      <w:pPr>
        <w:rPr>
          <w:rFonts w:asciiTheme="minorHAnsi" w:hAnsiTheme="minorHAnsi"/>
          <w:i/>
        </w:rPr>
      </w:pPr>
    </w:p>
    <w:p w14:paraId="3B4DD900" w14:textId="77777777" w:rsidR="00CE54FE" w:rsidRPr="00CE54FE" w:rsidRDefault="00CE54FE" w:rsidP="00254F7F">
      <w:pPr>
        <w:rPr>
          <w:rFonts w:asciiTheme="minorHAnsi" w:hAnsiTheme="minorHAnsi"/>
          <w:i/>
        </w:rPr>
      </w:pPr>
      <w:r w:rsidRPr="00CE54FE">
        <w:rPr>
          <w:rFonts w:asciiTheme="minorHAnsi" w:hAnsiTheme="minorHAnsi"/>
          <w:i/>
        </w:rPr>
        <w:t>A gauche : les explications</w:t>
      </w:r>
    </w:p>
    <w:p w14:paraId="348AA327" w14:textId="77777777" w:rsidR="00CE54FE" w:rsidRPr="00CE54FE" w:rsidRDefault="0088724A" w:rsidP="00A57E61">
      <w:pPr>
        <w:rPr>
          <w:rFonts w:asciiTheme="minorHAnsi" w:hAnsiTheme="minorHAnsi"/>
        </w:rPr>
      </w:pPr>
      <w:proofErr w:type="spellStart"/>
      <w:r w:rsidRPr="00CE54FE">
        <w:rPr>
          <w:rFonts w:asciiTheme="minorHAnsi" w:hAnsiTheme="minorHAnsi"/>
        </w:rPr>
        <w:t>Kadaka</w:t>
      </w:r>
      <w:proofErr w:type="spellEnd"/>
      <w:r w:rsidRPr="00CE54FE">
        <w:rPr>
          <w:rFonts w:asciiTheme="minorHAnsi" w:hAnsiTheme="minorHAnsi"/>
        </w:rPr>
        <w:t xml:space="preserve"> </w:t>
      </w:r>
      <w:r w:rsidR="00612C93" w:rsidRPr="00CE54FE">
        <w:rPr>
          <w:rFonts w:asciiTheme="minorHAnsi" w:hAnsiTheme="minorHAnsi"/>
        </w:rPr>
        <w:t>a 7 ans. I</w:t>
      </w:r>
      <w:r w:rsidR="001F088C" w:rsidRPr="00CE54FE">
        <w:rPr>
          <w:rFonts w:asciiTheme="minorHAnsi" w:hAnsiTheme="minorHAnsi"/>
        </w:rPr>
        <w:t xml:space="preserve">l est né </w:t>
      </w:r>
      <w:r w:rsidR="00FD4FA2" w:rsidRPr="00CE54FE">
        <w:rPr>
          <w:rFonts w:asciiTheme="minorHAnsi" w:hAnsiTheme="minorHAnsi"/>
        </w:rPr>
        <w:t>avec le Syndrome de Down</w:t>
      </w:r>
      <w:r w:rsidR="00515B30" w:rsidRPr="00CE54FE">
        <w:rPr>
          <w:rFonts w:asciiTheme="minorHAnsi" w:hAnsiTheme="minorHAnsi"/>
        </w:rPr>
        <w:t xml:space="preserve">, qui </w:t>
      </w:r>
      <w:r w:rsidR="00597A19" w:rsidRPr="00CE54FE">
        <w:rPr>
          <w:rFonts w:asciiTheme="minorHAnsi" w:hAnsiTheme="minorHAnsi"/>
        </w:rPr>
        <w:t>l’</w:t>
      </w:r>
      <w:r w:rsidR="00956F78" w:rsidRPr="00CE54FE">
        <w:rPr>
          <w:rFonts w:asciiTheme="minorHAnsi" w:hAnsiTheme="minorHAnsi"/>
        </w:rPr>
        <w:t>empêche</w:t>
      </w:r>
      <w:r w:rsidR="00D26AC5" w:rsidRPr="00CE54FE">
        <w:rPr>
          <w:rFonts w:asciiTheme="minorHAnsi" w:hAnsiTheme="minorHAnsi"/>
        </w:rPr>
        <w:t xml:space="preserve"> de </w:t>
      </w:r>
      <w:r w:rsidR="00597A19" w:rsidRPr="00CE54FE">
        <w:rPr>
          <w:rFonts w:asciiTheme="minorHAnsi" w:hAnsiTheme="minorHAnsi"/>
        </w:rPr>
        <w:t xml:space="preserve">bien </w:t>
      </w:r>
      <w:r w:rsidR="00D26AC5" w:rsidRPr="00CE54FE">
        <w:rPr>
          <w:rFonts w:asciiTheme="minorHAnsi" w:hAnsiTheme="minorHAnsi"/>
        </w:rPr>
        <w:t>communiquer</w:t>
      </w:r>
      <w:r w:rsidR="00A57E61" w:rsidRPr="00CE54FE">
        <w:rPr>
          <w:rFonts w:asciiTheme="minorHAnsi" w:hAnsiTheme="minorHAnsi"/>
        </w:rPr>
        <w:t xml:space="preserve"> et l’a longtemps exclu du </w:t>
      </w:r>
      <w:ins w:id="57" w:author="mbt" w:date="2015-11-25T17:43:00Z">
        <w:r w:rsidR="00E065B3" w:rsidRPr="006B36EC">
          <w:rPr>
            <w:rFonts w:asciiTheme="minorHAnsi" w:hAnsiTheme="minorHAnsi"/>
            <w:highlight w:val="yellow"/>
            <w:rPrChange w:id="58" w:author="Anne Grattepanche" w:date="2015-11-26T15:41:00Z">
              <w:rPr>
                <w:rFonts w:asciiTheme="minorHAnsi" w:hAnsiTheme="minorHAnsi"/>
              </w:rPr>
            </w:rPrChange>
          </w:rPr>
          <w:t xml:space="preserve">système </w:t>
        </w:r>
      </w:ins>
      <w:r w:rsidR="00A57E61" w:rsidRPr="006B36EC">
        <w:rPr>
          <w:rFonts w:asciiTheme="minorHAnsi" w:hAnsiTheme="minorHAnsi"/>
          <w:highlight w:val="yellow"/>
          <w:rPrChange w:id="59" w:author="Anne Grattepanche" w:date="2015-11-26T15:41:00Z">
            <w:rPr>
              <w:rFonts w:asciiTheme="minorHAnsi" w:hAnsiTheme="minorHAnsi"/>
            </w:rPr>
          </w:rPrChange>
        </w:rPr>
        <w:t>scolaire</w:t>
      </w:r>
      <w:r w:rsidR="001D60FE" w:rsidRPr="00CE54FE">
        <w:rPr>
          <w:rFonts w:asciiTheme="minorHAnsi" w:hAnsiTheme="minorHAnsi"/>
        </w:rPr>
        <w:t>…</w:t>
      </w:r>
      <w:r w:rsidR="00A57E61" w:rsidRPr="00CE54FE">
        <w:rPr>
          <w:rFonts w:asciiTheme="minorHAnsi" w:hAnsiTheme="minorHAnsi"/>
        </w:rPr>
        <w:t xml:space="preserve"> </w:t>
      </w:r>
      <w:r w:rsidR="00CE54FE" w:rsidRPr="00CE54FE">
        <w:rPr>
          <w:rFonts w:asciiTheme="minorHAnsi" w:hAnsiTheme="minorHAnsi"/>
        </w:rPr>
        <w:t>Sa mère a dû cesser de travailler pour prendre soin de lui.</w:t>
      </w:r>
    </w:p>
    <w:p w14:paraId="45A1D3F4" w14:textId="77777777" w:rsidR="00CE54FE" w:rsidRPr="00CE54FE" w:rsidRDefault="00CE54FE" w:rsidP="00CE54FE">
      <w:pPr>
        <w:rPr>
          <w:rFonts w:asciiTheme="minorHAnsi" w:hAnsiTheme="minorHAnsi"/>
          <w:i/>
        </w:rPr>
      </w:pPr>
    </w:p>
    <w:p w14:paraId="6C4D07BD" w14:textId="77777777" w:rsidR="00CE54FE" w:rsidRPr="00CE54FE" w:rsidRDefault="00CE54FE" w:rsidP="00CE54FE">
      <w:pPr>
        <w:rPr>
          <w:rFonts w:asciiTheme="minorHAnsi" w:hAnsiTheme="minorHAnsi"/>
          <w:i/>
        </w:rPr>
      </w:pPr>
      <w:r w:rsidRPr="00CE54FE">
        <w:rPr>
          <w:rFonts w:asciiTheme="minorHAnsi" w:hAnsiTheme="minorHAnsi"/>
          <w:i/>
        </w:rPr>
        <w:t>A droite : le témoignage</w:t>
      </w:r>
    </w:p>
    <w:p w14:paraId="622EBE2B" w14:textId="77777777" w:rsidR="00D257F5" w:rsidRPr="00CE54FE" w:rsidRDefault="00CE54FE" w:rsidP="00CE54FE">
      <w:pPr>
        <w:widowControl w:val="0"/>
        <w:autoSpaceDE w:val="0"/>
        <w:autoSpaceDN w:val="0"/>
        <w:adjustRightInd w:val="0"/>
        <w:rPr>
          <w:rFonts w:asciiTheme="minorHAnsi" w:hAnsiTheme="minorHAnsi"/>
        </w:rPr>
      </w:pPr>
      <w:proofErr w:type="spellStart"/>
      <w:r w:rsidRPr="00CE54FE">
        <w:rPr>
          <w:rFonts w:asciiTheme="minorHAnsi" w:hAnsiTheme="minorHAnsi"/>
        </w:rPr>
        <w:t>Sophea</w:t>
      </w:r>
      <w:proofErr w:type="spellEnd"/>
      <w:r w:rsidRPr="00CE54FE">
        <w:rPr>
          <w:rFonts w:asciiTheme="minorHAnsi" w:hAnsiTheme="minorHAnsi"/>
        </w:rPr>
        <w:t xml:space="preserve">, assistante dans la classe de </w:t>
      </w:r>
      <w:proofErr w:type="spellStart"/>
      <w:r w:rsidRPr="00CE54FE">
        <w:rPr>
          <w:rFonts w:asciiTheme="minorHAnsi" w:hAnsiTheme="minorHAnsi"/>
        </w:rPr>
        <w:t>Kadaka</w:t>
      </w:r>
      <w:proofErr w:type="spellEnd"/>
      <w:r w:rsidRPr="00CE54FE">
        <w:rPr>
          <w:rFonts w:asciiTheme="minorHAnsi" w:hAnsiTheme="minorHAnsi"/>
        </w:rPr>
        <w:t xml:space="preserve"> témoigne : « </w:t>
      </w:r>
      <w:proofErr w:type="spellStart"/>
      <w:r w:rsidRPr="00CE54FE">
        <w:rPr>
          <w:rFonts w:asciiTheme="minorHAnsi" w:hAnsiTheme="minorHAnsi"/>
        </w:rPr>
        <w:t>Kadaka</w:t>
      </w:r>
      <w:proofErr w:type="spellEnd"/>
      <w:r w:rsidRPr="00CE54FE">
        <w:rPr>
          <w:rFonts w:asciiTheme="minorHAnsi" w:hAnsiTheme="minorHAnsi"/>
        </w:rPr>
        <w:t xml:space="preserve"> a pu intégrer l'école spéciale Epic Arts en partenariat avec Aide et Action. Il a appris l'alphabet, les chiffres, l'écriture, le dessin, la mobilité physique et les règles d'hygiène. Grâce à cela, il a fait beaucoup de progrès. Il a également appris à jouer et à travailler avec les autres enfants. Il peut maintenant prononcer des mots, prendre les crayons pour écrire et dessiner</w:t>
      </w:r>
      <w:r>
        <w:rPr>
          <w:rFonts w:asciiTheme="minorHAnsi" w:hAnsiTheme="minorHAnsi"/>
        </w:rPr>
        <w:t> »</w:t>
      </w:r>
    </w:p>
    <w:p w14:paraId="36424FAA" w14:textId="77777777" w:rsidR="00CE54FE" w:rsidRPr="00CE54FE" w:rsidRDefault="00CE54FE" w:rsidP="00CE54FE">
      <w:pPr>
        <w:widowControl w:val="0"/>
        <w:autoSpaceDE w:val="0"/>
        <w:autoSpaceDN w:val="0"/>
        <w:adjustRightInd w:val="0"/>
        <w:rPr>
          <w:rFonts w:asciiTheme="minorHAnsi" w:hAnsiTheme="minorHAnsi" w:cs="Helvetica Neue"/>
          <w:color w:val="1A1A1A"/>
        </w:rPr>
      </w:pPr>
    </w:p>
    <w:p w14:paraId="28F6F0A5" w14:textId="77777777" w:rsidR="00D257F5" w:rsidRPr="00CE54FE" w:rsidRDefault="00AB4008" w:rsidP="00D257F5">
      <w:pPr>
        <w:widowControl w:val="0"/>
        <w:autoSpaceDE w:val="0"/>
        <w:autoSpaceDN w:val="0"/>
        <w:adjustRightInd w:val="0"/>
        <w:rPr>
          <w:rFonts w:asciiTheme="minorHAnsi" w:hAnsiTheme="minorHAnsi" w:cs="Helvetica Neue"/>
          <w:color w:val="1A1A1A"/>
        </w:rPr>
      </w:pPr>
      <w:r w:rsidRPr="00D955D0">
        <w:rPr>
          <w:rFonts w:asciiTheme="minorHAnsi" w:hAnsiTheme="minorHAnsi" w:cs="Helvetica Neue"/>
          <w:b/>
          <w:color w:val="1A1A1A"/>
        </w:rPr>
        <w:t xml:space="preserve">200€ </w:t>
      </w:r>
      <w:ins w:id="60" w:author="mbt" w:date="2015-11-25T17:52:00Z">
        <w:r w:rsidR="00E2147C" w:rsidRPr="006B36EC">
          <w:rPr>
            <w:rFonts w:asciiTheme="minorHAnsi" w:hAnsiTheme="minorHAnsi" w:cs="Helvetica Neue"/>
            <w:b/>
            <w:color w:val="1A1A1A"/>
            <w:highlight w:val="yellow"/>
            <w:rPrChange w:id="61" w:author="Anne Grattepanche" w:date="2015-11-26T15:41:00Z">
              <w:rPr>
                <w:rFonts w:asciiTheme="minorHAnsi" w:hAnsiTheme="minorHAnsi" w:cs="Helvetica Neue"/>
                <w:b/>
                <w:color w:val="1A1A1A"/>
              </w:rPr>
            </w:rPrChange>
          </w:rPr>
          <w:t>correspond</w:t>
        </w:r>
        <w:r w:rsidR="00E2147C">
          <w:rPr>
            <w:rFonts w:asciiTheme="minorHAnsi" w:hAnsiTheme="minorHAnsi" w:cs="Helvetica Neue"/>
            <w:b/>
            <w:color w:val="1A1A1A"/>
          </w:rPr>
          <w:t xml:space="preserve"> à</w:t>
        </w:r>
      </w:ins>
      <w:r w:rsidRPr="00D955D0">
        <w:rPr>
          <w:rFonts w:asciiTheme="minorHAnsi" w:hAnsiTheme="minorHAnsi" w:cs="Helvetica Neue"/>
          <w:b/>
          <w:color w:val="1A1A1A"/>
        </w:rPr>
        <w:t xml:space="preserve"> l’</w:t>
      </w:r>
      <w:r w:rsidR="00D257F5" w:rsidRPr="00D955D0">
        <w:rPr>
          <w:rFonts w:asciiTheme="minorHAnsi" w:hAnsiTheme="minorHAnsi" w:cs="Helvetica Neue"/>
          <w:b/>
          <w:color w:val="1A1A1A"/>
        </w:rPr>
        <w:t xml:space="preserve">accueil et </w:t>
      </w:r>
      <w:r w:rsidRPr="00D955D0">
        <w:rPr>
          <w:rFonts w:asciiTheme="minorHAnsi" w:hAnsiTheme="minorHAnsi" w:cs="Helvetica Neue"/>
          <w:b/>
          <w:color w:val="1A1A1A"/>
        </w:rPr>
        <w:t xml:space="preserve">la </w:t>
      </w:r>
      <w:r w:rsidR="00D257F5" w:rsidRPr="00D955D0">
        <w:rPr>
          <w:rFonts w:asciiTheme="minorHAnsi" w:hAnsiTheme="minorHAnsi" w:cs="Helvetica Neue"/>
          <w:b/>
          <w:color w:val="1A1A1A"/>
        </w:rPr>
        <w:t xml:space="preserve">scolarisation d’un enfant victime d'un handicap </w:t>
      </w:r>
      <w:r w:rsidR="00CE54FE" w:rsidRPr="00D955D0">
        <w:rPr>
          <w:rFonts w:asciiTheme="minorHAnsi" w:hAnsiTheme="minorHAnsi" w:cs="Helvetica Neue"/>
          <w:color w:val="1A1A1A"/>
        </w:rPr>
        <w:t>(</w:t>
      </w:r>
      <w:r w:rsidR="00D257F5" w:rsidRPr="00D955D0">
        <w:rPr>
          <w:rFonts w:asciiTheme="minorHAnsi" w:hAnsiTheme="minorHAnsi" w:cs="Helvetica Neue"/>
          <w:color w:val="1A1A1A"/>
        </w:rPr>
        <w:t xml:space="preserve">pendant </w:t>
      </w:r>
      <w:r w:rsidR="00CE54FE" w:rsidRPr="00D955D0">
        <w:rPr>
          <w:rFonts w:asciiTheme="minorHAnsi" w:hAnsiTheme="minorHAnsi" w:cs="Helvetica Neue"/>
          <w:color w:val="1A1A1A"/>
        </w:rPr>
        <w:t>1 année scolaire)</w:t>
      </w:r>
    </w:p>
    <w:p w14:paraId="247AB326" w14:textId="77777777" w:rsidR="00D257F5" w:rsidRDefault="00D257F5" w:rsidP="00F53B63">
      <w:pPr>
        <w:widowControl w:val="0"/>
        <w:autoSpaceDE w:val="0"/>
        <w:autoSpaceDN w:val="0"/>
        <w:adjustRightInd w:val="0"/>
        <w:rPr>
          <w:rFonts w:asciiTheme="minorHAnsi" w:hAnsiTheme="minorHAnsi" w:cs="Helvetica Neue"/>
          <w:color w:val="1A1A1A"/>
        </w:rPr>
      </w:pPr>
    </w:p>
    <w:p w14:paraId="12377E0B" w14:textId="77777777" w:rsidR="002B12F9" w:rsidRPr="00B15112" w:rsidRDefault="002B12F9" w:rsidP="00254F7F">
      <w:pPr>
        <w:rPr>
          <w:rFonts w:asciiTheme="minorHAnsi" w:hAnsiTheme="minorHAnsi"/>
        </w:rPr>
      </w:pPr>
    </w:p>
    <w:p w14:paraId="75EB192D" w14:textId="77777777" w:rsidR="002F17EE" w:rsidRPr="00B15112" w:rsidRDefault="002F17EE" w:rsidP="002B12F9">
      <w:pPr>
        <w:rPr>
          <w:rFonts w:asciiTheme="minorHAnsi" w:hAnsiTheme="minorHAnsi"/>
        </w:rPr>
      </w:pPr>
      <w:proofErr w:type="spellStart"/>
      <w:r w:rsidRPr="00B15112">
        <w:rPr>
          <w:rFonts w:asciiTheme="minorHAnsi" w:hAnsiTheme="minorHAnsi"/>
          <w:b/>
        </w:rPr>
        <w:t>Adama</w:t>
      </w:r>
      <w:proofErr w:type="spellEnd"/>
      <w:r w:rsidRPr="00B15112">
        <w:rPr>
          <w:rFonts w:asciiTheme="minorHAnsi" w:hAnsiTheme="minorHAnsi"/>
          <w:b/>
        </w:rPr>
        <w:t>-Guinée</w:t>
      </w:r>
      <w:r w:rsidRPr="00B15112">
        <w:rPr>
          <w:rFonts w:asciiTheme="minorHAnsi" w:hAnsiTheme="minorHAnsi"/>
        </w:rPr>
        <w:t xml:space="preserve"> </w:t>
      </w:r>
    </w:p>
    <w:p w14:paraId="5731C17E" w14:textId="77777777" w:rsidR="002B12F9" w:rsidRPr="00B15112" w:rsidRDefault="00D955D0" w:rsidP="002B12F9">
      <w:pPr>
        <w:rPr>
          <w:rFonts w:asciiTheme="minorHAnsi" w:hAnsiTheme="minorHAnsi"/>
        </w:rPr>
      </w:pPr>
      <w:r>
        <w:rPr>
          <w:rFonts w:asciiTheme="minorHAnsi" w:hAnsiTheme="minorHAnsi"/>
          <w:b/>
        </w:rPr>
        <w:t>« </w:t>
      </w:r>
      <w:r w:rsidR="00CE54FE" w:rsidRPr="00D955D0">
        <w:rPr>
          <w:rFonts w:asciiTheme="minorHAnsi" w:hAnsiTheme="minorHAnsi"/>
          <w:b/>
        </w:rPr>
        <w:t>Enfin une école dans mon village</w:t>
      </w:r>
      <w:r w:rsidR="00AB4008" w:rsidRPr="00D955D0">
        <w:rPr>
          <w:rFonts w:asciiTheme="minorHAnsi" w:hAnsiTheme="minorHAnsi"/>
          <w:b/>
        </w:rPr>
        <w:t> !</w:t>
      </w:r>
      <w:r>
        <w:rPr>
          <w:rFonts w:asciiTheme="minorHAnsi" w:hAnsiTheme="minorHAnsi"/>
          <w:b/>
        </w:rPr>
        <w:t> »</w:t>
      </w:r>
    </w:p>
    <w:p w14:paraId="2AD8D937" w14:textId="77777777" w:rsidR="00CE54FE" w:rsidRDefault="00CE54FE" w:rsidP="00CE54FE">
      <w:pPr>
        <w:rPr>
          <w:rFonts w:asciiTheme="minorHAnsi" w:hAnsiTheme="minorHAnsi"/>
          <w:i/>
        </w:rPr>
      </w:pPr>
    </w:p>
    <w:p w14:paraId="5C11CFAC" w14:textId="77777777" w:rsidR="000B1349" w:rsidRDefault="00CE54FE" w:rsidP="002B12F9">
      <w:pPr>
        <w:rPr>
          <w:rFonts w:asciiTheme="minorHAnsi" w:hAnsiTheme="minorHAnsi"/>
          <w:i/>
        </w:rPr>
      </w:pPr>
      <w:r w:rsidRPr="00CE54FE">
        <w:rPr>
          <w:rFonts w:asciiTheme="minorHAnsi" w:hAnsiTheme="minorHAnsi"/>
          <w:i/>
        </w:rPr>
        <w:t>A gauche : les explications</w:t>
      </w:r>
    </w:p>
    <w:p w14:paraId="3258D845" w14:textId="77777777" w:rsidR="00E20DA3" w:rsidRDefault="00697242" w:rsidP="002B12F9">
      <w:pPr>
        <w:rPr>
          <w:rFonts w:asciiTheme="minorHAnsi" w:hAnsiTheme="minorHAnsi"/>
        </w:rPr>
      </w:pPr>
      <w:r>
        <w:rPr>
          <w:rFonts w:asciiTheme="minorHAnsi" w:hAnsiTheme="minorHAnsi"/>
        </w:rPr>
        <w:t>Aide et Action a construit une école dans le village d’</w:t>
      </w:r>
      <w:proofErr w:type="spellStart"/>
      <w:r>
        <w:rPr>
          <w:rFonts w:asciiTheme="minorHAnsi" w:hAnsiTheme="minorHAnsi"/>
        </w:rPr>
        <w:t>Adama</w:t>
      </w:r>
      <w:proofErr w:type="spellEnd"/>
      <w:r>
        <w:rPr>
          <w:rFonts w:asciiTheme="minorHAnsi" w:hAnsiTheme="minorHAnsi"/>
        </w:rPr>
        <w:t xml:space="preserve">. </w:t>
      </w:r>
    </w:p>
    <w:p w14:paraId="156DA04B" w14:textId="77777777" w:rsidR="00CE54FE" w:rsidRDefault="00CE54FE" w:rsidP="002B12F9">
      <w:pPr>
        <w:rPr>
          <w:rFonts w:asciiTheme="minorHAnsi" w:hAnsiTheme="minorHAnsi"/>
        </w:rPr>
      </w:pPr>
    </w:p>
    <w:p w14:paraId="29AB0CD4" w14:textId="77777777" w:rsidR="00CE54FE" w:rsidRDefault="00CE54FE" w:rsidP="00CE54FE">
      <w:pPr>
        <w:rPr>
          <w:rFonts w:asciiTheme="minorHAnsi" w:hAnsiTheme="minorHAnsi"/>
          <w:i/>
        </w:rPr>
      </w:pPr>
      <w:r w:rsidRPr="00CE54FE">
        <w:rPr>
          <w:rFonts w:asciiTheme="minorHAnsi" w:hAnsiTheme="minorHAnsi"/>
          <w:i/>
        </w:rPr>
        <w:t>A droite : le témoignage</w:t>
      </w:r>
    </w:p>
    <w:p w14:paraId="2217E19B" w14:textId="77777777" w:rsidR="00987EAB" w:rsidRPr="001C74F5" w:rsidRDefault="00987EAB" w:rsidP="00987EAB">
      <w:pPr>
        <w:rPr>
          <w:rFonts w:asciiTheme="minorHAnsi" w:hAnsiTheme="minorHAnsi"/>
          <w:i/>
        </w:rPr>
      </w:pPr>
      <w:r w:rsidRPr="001C74F5">
        <w:rPr>
          <w:rFonts w:asciiTheme="minorHAnsi" w:hAnsiTheme="minorHAnsi"/>
          <w:i/>
        </w:rPr>
        <w:t xml:space="preserve">« Avant je fréquentais l'école primaire située à 4 km de chez moi… J'ai vraiment souffert des longues marches que j'effectuais souvent avec le ventre vide. Il n'y </w:t>
      </w:r>
      <w:r w:rsidR="001C74F5" w:rsidRPr="001C74F5">
        <w:rPr>
          <w:rFonts w:asciiTheme="minorHAnsi" w:hAnsiTheme="minorHAnsi"/>
          <w:i/>
        </w:rPr>
        <w:t>avait aucun moyen de transport et souvent on était exposées aux dangers</w:t>
      </w:r>
      <w:r w:rsidRPr="001C74F5">
        <w:rPr>
          <w:rFonts w:asciiTheme="minorHAnsi" w:hAnsiTheme="minorHAnsi"/>
          <w:i/>
        </w:rPr>
        <w:t xml:space="preserve">. </w:t>
      </w:r>
      <w:r w:rsidR="001C74F5" w:rsidRPr="001C74F5">
        <w:rPr>
          <w:rFonts w:asciiTheme="minorHAnsi" w:hAnsiTheme="minorHAnsi"/>
          <w:i/>
        </w:rPr>
        <w:t>La construction de cette école dans notre village, est grand soulagement »</w:t>
      </w:r>
    </w:p>
    <w:p w14:paraId="0936C0D1" w14:textId="77777777" w:rsidR="00CE54FE" w:rsidRDefault="00CE54FE" w:rsidP="002B12F9">
      <w:pPr>
        <w:rPr>
          <w:rFonts w:asciiTheme="minorHAnsi" w:hAnsiTheme="minorHAnsi"/>
        </w:rPr>
      </w:pPr>
    </w:p>
    <w:p w14:paraId="148FCCAC" w14:textId="77777777" w:rsidR="00CE54FE" w:rsidRPr="00B15112" w:rsidRDefault="00CE54FE" w:rsidP="002B12F9">
      <w:pPr>
        <w:rPr>
          <w:rFonts w:asciiTheme="minorHAnsi" w:hAnsiTheme="minorHAnsi"/>
        </w:rPr>
      </w:pPr>
    </w:p>
    <w:p w14:paraId="6BABA58B" w14:textId="77777777" w:rsidR="002F17EE" w:rsidRDefault="00697242" w:rsidP="002B12F9">
      <w:pPr>
        <w:rPr>
          <w:rFonts w:asciiTheme="minorHAnsi" w:hAnsiTheme="minorHAnsi"/>
        </w:rPr>
      </w:pPr>
      <w:r>
        <w:rPr>
          <w:rFonts w:asciiTheme="minorHAnsi" w:hAnsiTheme="minorHAnsi" w:cs="Helvetica Neue"/>
          <w:b/>
          <w:color w:val="1A1A1A"/>
        </w:rPr>
        <w:t xml:space="preserve">176€ correspond à l’accueil et la scolarisation d’un enfant d’une famille isolée pendant 2 ans. </w:t>
      </w:r>
    </w:p>
    <w:p w14:paraId="32FAB524" w14:textId="77777777" w:rsidR="00887C67" w:rsidRPr="00B15112" w:rsidRDefault="00887C67" w:rsidP="00887C67">
      <w:pPr>
        <w:pBdr>
          <w:bottom w:val="single" w:sz="4" w:space="1" w:color="auto"/>
        </w:pBdr>
        <w:rPr>
          <w:rFonts w:asciiTheme="minorHAnsi" w:hAnsiTheme="minorHAnsi"/>
        </w:rPr>
      </w:pPr>
    </w:p>
    <w:p w14:paraId="5703F26E" w14:textId="77777777" w:rsidR="00887C67" w:rsidRDefault="00887C67" w:rsidP="001D694B">
      <w:pPr>
        <w:jc w:val="center"/>
        <w:rPr>
          <w:rFonts w:asciiTheme="minorHAnsi" w:hAnsiTheme="minorHAnsi"/>
          <w:b/>
        </w:rPr>
      </w:pPr>
    </w:p>
    <w:p w14:paraId="4D784352" w14:textId="77777777" w:rsidR="009715B2" w:rsidRPr="00D955D0" w:rsidRDefault="00F10535" w:rsidP="001D694B">
      <w:pPr>
        <w:jc w:val="center"/>
        <w:rPr>
          <w:rFonts w:asciiTheme="minorHAnsi" w:hAnsiTheme="minorHAnsi"/>
          <w:b/>
        </w:rPr>
      </w:pPr>
      <w:r w:rsidRPr="00D955D0">
        <w:rPr>
          <w:rFonts w:asciiTheme="minorHAnsi" w:hAnsiTheme="minorHAnsi"/>
          <w:b/>
        </w:rPr>
        <w:t>Vot</w:t>
      </w:r>
      <w:r w:rsidR="00F60B71" w:rsidRPr="00D955D0">
        <w:rPr>
          <w:rFonts w:asciiTheme="minorHAnsi" w:hAnsiTheme="minorHAnsi"/>
          <w:b/>
        </w:rPr>
        <w:t>re générosité combat l’injustice :</w:t>
      </w:r>
    </w:p>
    <w:p w14:paraId="19BB8712" w14:textId="77777777" w:rsidR="00F10535" w:rsidRPr="00B15112" w:rsidRDefault="009715B2" w:rsidP="001D694B">
      <w:pPr>
        <w:jc w:val="center"/>
        <w:rPr>
          <w:rFonts w:asciiTheme="minorHAnsi" w:hAnsiTheme="minorHAnsi"/>
          <w:b/>
        </w:rPr>
      </w:pPr>
      <w:proofErr w:type="gramStart"/>
      <w:r w:rsidRPr="00D955D0">
        <w:rPr>
          <w:rFonts w:asciiTheme="minorHAnsi" w:hAnsiTheme="minorHAnsi"/>
          <w:b/>
        </w:rPr>
        <w:t>avec</w:t>
      </w:r>
      <w:proofErr w:type="gramEnd"/>
      <w:r w:rsidRPr="00D955D0">
        <w:rPr>
          <w:rFonts w:asciiTheme="minorHAnsi" w:hAnsiTheme="minorHAnsi"/>
          <w:b/>
        </w:rPr>
        <w:t xml:space="preserve"> </w:t>
      </w:r>
      <w:r w:rsidR="00AC2CDB" w:rsidRPr="00D955D0">
        <w:rPr>
          <w:rFonts w:asciiTheme="minorHAnsi" w:hAnsiTheme="minorHAnsi"/>
          <w:b/>
        </w:rPr>
        <w:t xml:space="preserve">vos dons, </w:t>
      </w:r>
      <w:r w:rsidR="00F60B71" w:rsidRPr="00D955D0">
        <w:rPr>
          <w:rFonts w:asciiTheme="minorHAnsi" w:hAnsiTheme="minorHAnsi"/>
          <w:b/>
        </w:rPr>
        <w:t xml:space="preserve">atteignons l’objectif de </w:t>
      </w:r>
      <w:r w:rsidR="00AB4008" w:rsidRPr="00D955D0">
        <w:rPr>
          <w:rFonts w:asciiTheme="minorHAnsi" w:hAnsiTheme="minorHAnsi"/>
          <w:b/>
        </w:rPr>
        <w:t>10/</w:t>
      </w:r>
      <w:r w:rsidR="00AC2CDB" w:rsidRPr="00D955D0">
        <w:rPr>
          <w:rFonts w:asciiTheme="minorHAnsi" w:hAnsiTheme="minorHAnsi"/>
          <w:b/>
        </w:rPr>
        <w:t xml:space="preserve">10 </w:t>
      </w:r>
      <w:r w:rsidR="00F10535" w:rsidRPr="00D955D0">
        <w:rPr>
          <w:rFonts w:asciiTheme="minorHAnsi" w:hAnsiTheme="minorHAnsi"/>
          <w:b/>
        </w:rPr>
        <w:t xml:space="preserve"> </w:t>
      </w:r>
      <w:r w:rsidR="00AB4008" w:rsidRPr="00D955D0">
        <w:rPr>
          <w:rFonts w:asciiTheme="minorHAnsi" w:hAnsiTheme="minorHAnsi"/>
          <w:b/>
        </w:rPr>
        <w:t>enfants à l’école</w:t>
      </w:r>
    </w:p>
    <w:p w14:paraId="4A396EB1" w14:textId="77777777" w:rsidR="00F10535" w:rsidRDefault="00F10535" w:rsidP="001D694B">
      <w:pPr>
        <w:jc w:val="center"/>
        <w:rPr>
          <w:rFonts w:asciiTheme="minorHAnsi" w:hAnsiTheme="minorHAnsi"/>
          <w:b/>
        </w:rPr>
      </w:pPr>
    </w:p>
    <w:p w14:paraId="18585C23" w14:textId="77777777" w:rsidR="00DF16A8" w:rsidRPr="00B15112" w:rsidRDefault="00DF16A8" w:rsidP="001D694B">
      <w:pPr>
        <w:jc w:val="center"/>
        <w:rPr>
          <w:rFonts w:asciiTheme="minorHAnsi" w:hAnsiTheme="minorHAnsi"/>
          <w:b/>
        </w:rPr>
      </w:pPr>
    </w:p>
    <w:p w14:paraId="10D36A68" w14:textId="77777777" w:rsidR="00993132" w:rsidRDefault="00887C67" w:rsidP="00887C67">
      <w:pPr>
        <w:rPr>
          <w:rFonts w:asciiTheme="minorHAnsi" w:hAnsiTheme="minorHAnsi"/>
          <w:b/>
        </w:rPr>
      </w:pPr>
      <w:r w:rsidRPr="00F53CDE">
        <w:rPr>
          <w:rFonts w:asciiTheme="minorHAnsi" w:hAnsiTheme="minorHAnsi"/>
          <w:b/>
        </w:rPr>
        <w:t>90 €</w:t>
      </w:r>
      <w:r>
        <w:rPr>
          <w:rFonts w:asciiTheme="minorHAnsi" w:hAnsiTheme="minorHAnsi"/>
          <w:b/>
        </w:rPr>
        <w:t>*</w:t>
      </w:r>
    </w:p>
    <w:p w14:paraId="19A5DA65" w14:textId="77777777" w:rsidR="00887C67" w:rsidRPr="00887C67" w:rsidRDefault="00887C67" w:rsidP="00887C67">
      <w:pPr>
        <w:rPr>
          <w:rFonts w:asciiTheme="minorHAnsi" w:hAnsiTheme="minorHAnsi"/>
          <w:sz w:val="20"/>
          <w:szCs w:val="20"/>
        </w:rPr>
      </w:pPr>
      <w:r w:rsidRPr="00887C67">
        <w:rPr>
          <w:rFonts w:asciiTheme="minorHAnsi" w:hAnsiTheme="minorHAnsi"/>
          <w:sz w:val="20"/>
          <w:szCs w:val="20"/>
        </w:rPr>
        <w:t>30,60€</w:t>
      </w:r>
      <w:r>
        <w:rPr>
          <w:rFonts w:asciiTheme="minorHAnsi" w:hAnsiTheme="minorHAnsi"/>
          <w:sz w:val="20"/>
          <w:szCs w:val="20"/>
        </w:rPr>
        <w:t xml:space="preserve"> après déduction fiscale</w:t>
      </w:r>
    </w:p>
    <w:p w14:paraId="0AB81A87" w14:textId="77777777" w:rsidR="00887C67" w:rsidRPr="00B15112" w:rsidRDefault="00887C67" w:rsidP="00887C67">
      <w:pPr>
        <w:rPr>
          <w:rFonts w:asciiTheme="minorHAnsi" w:hAnsiTheme="minorHAnsi"/>
          <w:b/>
        </w:rPr>
      </w:pPr>
    </w:p>
    <w:p w14:paraId="53DE6B9B" w14:textId="77777777" w:rsidR="00887C67" w:rsidRPr="00887C67" w:rsidRDefault="00887C67" w:rsidP="00887C67">
      <w:pPr>
        <w:rPr>
          <w:rFonts w:asciiTheme="minorHAnsi" w:hAnsiTheme="minorHAnsi"/>
          <w:b/>
        </w:rPr>
      </w:pPr>
      <w:r w:rsidRPr="00887C67">
        <w:rPr>
          <w:rFonts w:asciiTheme="minorHAnsi" w:hAnsiTheme="minorHAnsi"/>
          <w:b/>
        </w:rPr>
        <w:t>120 €*</w:t>
      </w:r>
    </w:p>
    <w:p w14:paraId="16D30CDA" w14:textId="77777777" w:rsidR="00887C67" w:rsidRPr="00887C67" w:rsidRDefault="00887C67" w:rsidP="00887C67">
      <w:pPr>
        <w:rPr>
          <w:rFonts w:asciiTheme="minorHAnsi" w:hAnsiTheme="minorHAnsi"/>
          <w:sz w:val="20"/>
          <w:szCs w:val="20"/>
        </w:rPr>
      </w:pPr>
      <w:r w:rsidRPr="00887C67">
        <w:rPr>
          <w:rFonts w:asciiTheme="minorHAnsi" w:hAnsiTheme="minorHAnsi"/>
          <w:sz w:val="20"/>
          <w:szCs w:val="20"/>
        </w:rPr>
        <w:t>40,80€ après déduction fiscale</w:t>
      </w:r>
    </w:p>
    <w:p w14:paraId="39A0BE1E" w14:textId="77777777" w:rsidR="004D5488" w:rsidRPr="00B15112" w:rsidRDefault="004D5488" w:rsidP="001D694B">
      <w:pPr>
        <w:jc w:val="center"/>
        <w:rPr>
          <w:rFonts w:asciiTheme="minorHAnsi" w:hAnsiTheme="minorHAnsi"/>
          <w:b/>
        </w:rPr>
      </w:pPr>
    </w:p>
    <w:p w14:paraId="66AA6435" w14:textId="77777777" w:rsidR="00887C67" w:rsidRDefault="00887C67" w:rsidP="00887C67">
      <w:pPr>
        <w:rPr>
          <w:rFonts w:asciiTheme="minorHAnsi" w:hAnsiTheme="minorHAnsi" w:cs="Helvetica Neue"/>
          <w:b/>
          <w:color w:val="1A1A1A"/>
        </w:rPr>
      </w:pPr>
      <w:r w:rsidRPr="001C74F5">
        <w:rPr>
          <w:rFonts w:asciiTheme="minorHAnsi" w:hAnsiTheme="minorHAnsi" w:cs="Helvetica Neue"/>
          <w:b/>
          <w:color w:val="1A1A1A"/>
        </w:rPr>
        <w:lastRenderedPageBreak/>
        <w:t>1</w:t>
      </w:r>
      <w:ins w:id="62" w:author="Anne Grattepanche" w:date="2015-11-26T15:41:00Z">
        <w:r w:rsidR="006B36EC">
          <w:rPr>
            <w:rFonts w:asciiTheme="minorHAnsi" w:hAnsiTheme="minorHAnsi" w:cs="Helvetica Neue"/>
            <w:b/>
            <w:color w:val="1A1A1A"/>
          </w:rPr>
          <w:t>76</w:t>
        </w:r>
      </w:ins>
      <w:r>
        <w:rPr>
          <w:rFonts w:asciiTheme="minorHAnsi" w:hAnsiTheme="minorHAnsi" w:cs="Helvetica Neue"/>
          <w:b/>
          <w:color w:val="1A1A1A"/>
        </w:rPr>
        <w:t>€*</w:t>
      </w:r>
    </w:p>
    <w:p w14:paraId="31D320E4" w14:textId="77777777" w:rsidR="00887C67" w:rsidRPr="00887C67" w:rsidRDefault="00887C67" w:rsidP="00887C67">
      <w:pPr>
        <w:rPr>
          <w:rFonts w:asciiTheme="minorHAnsi" w:hAnsiTheme="minorHAnsi" w:cs="Helvetica Neue"/>
          <w:color w:val="1A1A1A"/>
          <w:sz w:val="20"/>
          <w:szCs w:val="20"/>
        </w:rPr>
      </w:pPr>
      <w:r w:rsidRPr="00887C67">
        <w:rPr>
          <w:rFonts w:asciiTheme="minorHAnsi" w:hAnsiTheme="minorHAnsi" w:cs="Helvetica Neue"/>
          <w:color w:val="1A1A1A"/>
          <w:sz w:val="20"/>
          <w:szCs w:val="20"/>
        </w:rPr>
        <w:t xml:space="preserve">51€ </w:t>
      </w:r>
      <w:r w:rsidRPr="00887C67">
        <w:rPr>
          <w:rFonts w:asciiTheme="minorHAnsi" w:hAnsiTheme="minorHAnsi"/>
          <w:sz w:val="20"/>
          <w:szCs w:val="20"/>
        </w:rPr>
        <w:t>après déduction fiscale</w:t>
      </w:r>
    </w:p>
    <w:p w14:paraId="0BA1AA4A" w14:textId="77777777" w:rsidR="003574AD" w:rsidRDefault="003574AD" w:rsidP="002B12F9">
      <w:pPr>
        <w:rPr>
          <w:rFonts w:asciiTheme="minorHAnsi" w:hAnsiTheme="minorHAnsi"/>
        </w:rPr>
      </w:pPr>
    </w:p>
    <w:p w14:paraId="540E9C18" w14:textId="77777777" w:rsidR="00887C67" w:rsidRDefault="00887C67" w:rsidP="00887C67">
      <w:pPr>
        <w:widowControl w:val="0"/>
        <w:autoSpaceDE w:val="0"/>
        <w:autoSpaceDN w:val="0"/>
        <w:adjustRightInd w:val="0"/>
        <w:rPr>
          <w:rFonts w:asciiTheme="minorHAnsi" w:hAnsiTheme="minorHAnsi" w:cs="Helvetica Neue"/>
          <w:b/>
          <w:color w:val="1A1A1A"/>
        </w:rPr>
      </w:pPr>
      <w:r w:rsidRPr="00CE54FE">
        <w:rPr>
          <w:rFonts w:asciiTheme="minorHAnsi" w:hAnsiTheme="minorHAnsi" w:cs="Helvetica Neue"/>
          <w:b/>
          <w:color w:val="1A1A1A"/>
        </w:rPr>
        <w:t>200</w:t>
      </w:r>
      <w:r>
        <w:rPr>
          <w:rFonts w:asciiTheme="minorHAnsi" w:hAnsiTheme="minorHAnsi" w:cs="Helvetica Neue"/>
          <w:b/>
          <w:color w:val="1A1A1A"/>
        </w:rPr>
        <w:t>€*</w:t>
      </w:r>
    </w:p>
    <w:p w14:paraId="4F871BEF" w14:textId="77777777" w:rsidR="00887C67" w:rsidRPr="00887C67" w:rsidRDefault="00887C67" w:rsidP="00887C67">
      <w:pPr>
        <w:rPr>
          <w:rFonts w:asciiTheme="minorHAnsi" w:hAnsiTheme="minorHAnsi" w:cs="Helvetica Neue"/>
          <w:color w:val="1A1A1A"/>
          <w:sz w:val="20"/>
          <w:szCs w:val="20"/>
        </w:rPr>
      </w:pPr>
      <w:r>
        <w:rPr>
          <w:rFonts w:asciiTheme="minorHAnsi" w:hAnsiTheme="minorHAnsi" w:cs="Helvetica Neue"/>
          <w:color w:val="1A1A1A"/>
          <w:sz w:val="20"/>
          <w:szCs w:val="20"/>
        </w:rPr>
        <w:t>68</w:t>
      </w:r>
      <w:r w:rsidRPr="00887C67">
        <w:rPr>
          <w:rFonts w:asciiTheme="minorHAnsi" w:hAnsiTheme="minorHAnsi" w:cs="Helvetica Neue"/>
          <w:color w:val="1A1A1A"/>
          <w:sz w:val="20"/>
          <w:szCs w:val="20"/>
        </w:rPr>
        <w:t xml:space="preserve">€ </w:t>
      </w:r>
      <w:r w:rsidRPr="00887C67">
        <w:rPr>
          <w:rFonts w:asciiTheme="minorHAnsi" w:hAnsiTheme="minorHAnsi"/>
          <w:sz w:val="20"/>
          <w:szCs w:val="20"/>
        </w:rPr>
        <w:t>après déduction fiscale</w:t>
      </w:r>
    </w:p>
    <w:p w14:paraId="0D478A27" w14:textId="77777777" w:rsidR="00887C67" w:rsidRDefault="00887C67" w:rsidP="00EE127F">
      <w:pPr>
        <w:pBdr>
          <w:bottom w:val="single" w:sz="4" w:space="1" w:color="auto"/>
        </w:pBdr>
        <w:rPr>
          <w:rFonts w:asciiTheme="minorHAnsi" w:hAnsiTheme="minorHAnsi"/>
        </w:rPr>
      </w:pPr>
    </w:p>
    <w:p w14:paraId="0C8BA3FB" w14:textId="77777777" w:rsidR="009978E0" w:rsidRPr="009978E0" w:rsidRDefault="009978E0" w:rsidP="00EE127F">
      <w:pPr>
        <w:pBdr>
          <w:bottom w:val="single" w:sz="4" w:space="1" w:color="auto"/>
        </w:pBdr>
        <w:rPr>
          <w:rFonts w:asciiTheme="minorHAnsi" w:hAnsiTheme="minorHAnsi"/>
          <w:sz w:val="20"/>
          <w:szCs w:val="20"/>
          <w:u w:val="single"/>
        </w:rPr>
      </w:pPr>
      <w:r w:rsidRPr="009978E0">
        <w:rPr>
          <w:rFonts w:asciiTheme="minorHAnsi" w:hAnsiTheme="minorHAnsi"/>
          <w:sz w:val="20"/>
          <w:szCs w:val="20"/>
          <w:u w:val="single"/>
        </w:rPr>
        <w:t>Je donne un autre montant</w:t>
      </w:r>
    </w:p>
    <w:p w14:paraId="641E954B" w14:textId="77777777" w:rsidR="009978E0" w:rsidRPr="00B15112" w:rsidRDefault="009978E0" w:rsidP="00EE127F">
      <w:pPr>
        <w:pBdr>
          <w:bottom w:val="single" w:sz="4" w:space="1" w:color="auto"/>
        </w:pBdr>
        <w:rPr>
          <w:rFonts w:asciiTheme="minorHAnsi" w:hAnsiTheme="minorHAnsi"/>
        </w:rPr>
      </w:pPr>
    </w:p>
    <w:p w14:paraId="04525888" w14:textId="77777777" w:rsidR="001D694B" w:rsidRPr="00B15112" w:rsidRDefault="001D694B" w:rsidP="002B12F9">
      <w:pPr>
        <w:rPr>
          <w:rFonts w:asciiTheme="minorHAnsi" w:hAnsiTheme="minorHAnsi"/>
        </w:rPr>
      </w:pPr>
    </w:p>
    <w:p w14:paraId="661B1DAA" w14:textId="77777777" w:rsidR="003C48D1" w:rsidRPr="00B15112" w:rsidRDefault="003C48D1" w:rsidP="002B12F9">
      <w:pPr>
        <w:rPr>
          <w:rFonts w:asciiTheme="minorHAnsi" w:hAnsiTheme="minorHAnsi"/>
          <w:i/>
        </w:rPr>
      </w:pPr>
      <w:r w:rsidRPr="00B15112">
        <w:rPr>
          <w:rFonts w:asciiTheme="minorHAnsi" w:hAnsiTheme="minorHAnsi"/>
          <w:i/>
        </w:rPr>
        <w:t>Déduction fiscale</w:t>
      </w:r>
      <w:r w:rsidR="00462AB2" w:rsidRPr="00B15112">
        <w:rPr>
          <w:rFonts w:asciiTheme="minorHAnsi" w:hAnsiTheme="minorHAnsi"/>
          <w:i/>
        </w:rPr>
        <w:t xml:space="preserve"> : </w:t>
      </w:r>
    </w:p>
    <w:p w14:paraId="394DEECE" w14:textId="77777777" w:rsidR="00181A47" w:rsidRDefault="00181A47" w:rsidP="002B12F9">
      <w:pPr>
        <w:rPr>
          <w:rFonts w:asciiTheme="minorHAnsi" w:hAnsiTheme="minorHAnsi"/>
          <w:sz w:val="22"/>
          <w:szCs w:val="22"/>
        </w:rPr>
      </w:pPr>
      <w:r>
        <w:rPr>
          <w:rFonts w:asciiTheme="minorHAnsi" w:hAnsiTheme="minorHAnsi"/>
          <w:sz w:val="22"/>
          <w:szCs w:val="22"/>
        </w:rPr>
        <w:t>Déduisez votre don de vos impôts 2015 : donnez avant le 31 décembre</w:t>
      </w:r>
    </w:p>
    <w:p w14:paraId="7DCF2BD3" w14:textId="77777777" w:rsidR="001D694B" w:rsidRPr="00B15112" w:rsidRDefault="001D694B" w:rsidP="00EE127F">
      <w:pPr>
        <w:pBdr>
          <w:bottom w:val="single" w:sz="4" w:space="1" w:color="auto"/>
        </w:pBdr>
        <w:rPr>
          <w:rFonts w:asciiTheme="minorHAnsi" w:hAnsiTheme="minorHAnsi"/>
        </w:rPr>
      </w:pPr>
    </w:p>
    <w:p w14:paraId="0FD13970" w14:textId="77777777" w:rsidR="00EE127F" w:rsidRDefault="00EE127F" w:rsidP="002B12F9">
      <w:pPr>
        <w:rPr>
          <w:rFonts w:asciiTheme="minorHAnsi" w:hAnsiTheme="minorHAnsi"/>
          <w:i/>
        </w:rPr>
      </w:pPr>
    </w:p>
    <w:p w14:paraId="689533DC" w14:textId="77777777" w:rsidR="008D0352" w:rsidRPr="00B15112" w:rsidRDefault="008D0352" w:rsidP="002B12F9">
      <w:pPr>
        <w:rPr>
          <w:rFonts w:asciiTheme="minorHAnsi" w:hAnsiTheme="minorHAnsi"/>
          <w:i/>
        </w:rPr>
      </w:pPr>
      <w:r w:rsidRPr="00B15112">
        <w:rPr>
          <w:rFonts w:asciiTheme="minorHAnsi" w:hAnsiTheme="minorHAnsi"/>
          <w:i/>
        </w:rPr>
        <w:t xml:space="preserve">Éléments de réassurance : </w:t>
      </w:r>
    </w:p>
    <w:p w14:paraId="3EF36546" w14:textId="77777777" w:rsidR="008D0352" w:rsidRPr="00B15112" w:rsidRDefault="00E2147C" w:rsidP="002B12F9">
      <w:pPr>
        <w:rPr>
          <w:rFonts w:asciiTheme="minorHAnsi" w:hAnsiTheme="minorHAnsi"/>
        </w:rPr>
      </w:pPr>
      <w:r>
        <w:rPr>
          <w:rFonts w:asciiTheme="minorHAnsi" w:hAnsiTheme="minorHAnsi"/>
        </w:rPr>
        <w:t xml:space="preserve">Comment sera utilisé votre don ? </w:t>
      </w:r>
    </w:p>
    <w:p w14:paraId="1A810CEB" w14:textId="77777777" w:rsidR="008D0352" w:rsidRPr="00B15112" w:rsidRDefault="008D0352" w:rsidP="002B12F9">
      <w:pPr>
        <w:rPr>
          <w:rFonts w:asciiTheme="minorHAnsi" w:hAnsiTheme="minorHAnsi"/>
        </w:rPr>
      </w:pPr>
    </w:p>
    <w:p w14:paraId="63D948B8" w14:textId="77777777" w:rsidR="008D0352" w:rsidRPr="00B15112" w:rsidRDefault="008D0352" w:rsidP="002B12F9">
      <w:pPr>
        <w:rPr>
          <w:rFonts w:asciiTheme="minorHAnsi" w:hAnsiTheme="minorHAnsi" w:cs="Times"/>
        </w:rPr>
      </w:pPr>
      <w:r w:rsidRPr="00B15112">
        <w:rPr>
          <w:rFonts w:asciiTheme="minorHAnsi" w:hAnsiTheme="minorHAnsi"/>
        </w:rPr>
        <w:t xml:space="preserve">80 € </w:t>
      </w:r>
      <w:r w:rsidR="00181A47">
        <w:rPr>
          <w:rFonts w:asciiTheme="minorHAnsi" w:hAnsiTheme="minorHAnsi" w:cs="Times"/>
        </w:rPr>
        <w:t xml:space="preserve">pour nos missions </w:t>
      </w:r>
    </w:p>
    <w:p w14:paraId="21C7A146" w14:textId="77777777" w:rsidR="008D0352" w:rsidRPr="00B15112" w:rsidRDefault="008D0352" w:rsidP="002B12F9">
      <w:pPr>
        <w:rPr>
          <w:rFonts w:asciiTheme="minorHAnsi" w:hAnsiTheme="minorHAnsi" w:cs="Times"/>
        </w:rPr>
      </w:pPr>
      <w:r w:rsidRPr="00B15112">
        <w:rPr>
          <w:rFonts w:asciiTheme="minorHAnsi" w:hAnsiTheme="minorHAnsi" w:cs="Times"/>
        </w:rPr>
        <w:t xml:space="preserve">11€ </w:t>
      </w:r>
      <w:r w:rsidR="00181A47">
        <w:rPr>
          <w:rFonts w:asciiTheme="minorHAnsi" w:hAnsiTheme="minorHAnsi" w:cs="Times"/>
        </w:rPr>
        <w:t>pour la recherche de fonds</w:t>
      </w:r>
    </w:p>
    <w:p w14:paraId="0282B986" w14:textId="77777777" w:rsidR="008D0352" w:rsidRPr="00B15112" w:rsidRDefault="008D0352" w:rsidP="002B12F9">
      <w:pPr>
        <w:rPr>
          <w:rFonts w:asciiTheme="minorHAnsi" w:hAnsiTheme="minorHAnsi" w:cs="Times"/>
        </w:rPr>
      </w:pPr>
      <w:r w:rsidRPr="00B15112">
        <w:rPr>
          <w:rFonts w:asciiTheme="minorHAnsi" w:hAnsiTheme="minorHAnsi" w:cs="Times"/>
        </w:rPr>
        <w:t xml:space="preserve">9€ </w:t>
      </w:r>
      <w:r w:rsidR="00181A47">
        <w:rPr>
          <w:rFonts w:asciiTheme="minorHAnsi" w:hAnsiTheme="minorHAnsi" w:cs="Times"/>
        </w:rPr>
        <w:t>pour le fon</w:t>
      </w:r>
      <w:bookmarkStart w:id="63" w:name="_GoBack"/>
      <w:bookmarkEnd w:id="63"/>
      <w:r w:rsidR="00181A47">
        <w:rPr>
          <w:rFonts w:asciiTheme="minorHAnsi" w:hAnsiTheme="minorHAnsi" w:cs="Times"/>
        </w:rPr>
        <w:t>ctionnement</w:t>
      </w:r>
    </w:p>
    <w:p w14:paraId="6C13FAE8" w14:textId="77777777" w:rsidR="00B15112" w:rsidRDefault="00B15112" w:rsidP="002B12F9">
      <w:pPr>
        <w:rPr>
          <w:rFonts w:asciiTheme="minorHAnsi" w:hAnsiTheme="minorHAnsi" w:cs="Times"/>
          <w:color w:val="343434"/>
        </w:rPr>
      </w:pPr>
    </w:p>
    <w:p w14:paraId="558D7D16" w14:textId="77777777" w:rsidR="00B15112" w:rsidRDefault="00B15112" w:rsidP="002B12F9">
      <w:pPr>
        <w:rPr>
          <w:rFonts w:asciiTheme="minorHAnsi" w:hAnsiTheme="minorHAnsi" w:cs="Times"/>
          <w:color w:val="343434"/>
        </w:rPr>
      </w:pPr>
      <w:r w:rsidRPr="00B15112">
        <w:rPr>
          <w:rFonts w:asciiTheme="minorHAnsi" w:hAnsiTheme="minorHAnsi" w:cs="Times"/>
          <w:color w:val="343434"/>
        </w:rPr>
        <w:t>Les comptes d’Aide et Action sont vérifiés, chaque année, au siège et dans chacun de ses programmes, par un commissaire aux Comptes, membre du groupe international Ernst &amp;Young.</w:t>
      </w:r>
    </w:p>
    <w:p w14:paraId="300487A4" w14:textId="77777777" w:rsidR="00B15112" w:rsidRPr="00B15112" w:rsidRDefault="00B15112" w:rsidP="00DC5231">
      <w:pPr>
        <w:pBdr>
          <w:bottom w:val="single" w:sz="4" w:space="1" w:color="auto"/>
        </w:pBdr>
        <w:rPr>
          <w:rFonts w:asciiTheme="minorHAnsi" w:hAnsiTheme="minorHAnsi" w:cs="Times"/>
        </w:rPr>
      </w:pPr>
    </w:p>
    <w:p w14:paraId="38D45F77" w14:textId="77777777" w:rsidR="00DC5231" w:rsidRPr="00DC5231" w:rsidRDefault="00DC5231" w:rsidP="00DC5231">
      <w:pPr>
        <w:rPr>
          <w:rFonts w:asciiTheme="minorHAnsi" w:hAnsiTheme="minorHAnsi"/>
          <w:i/>
        </w:rPr>
      </w:pPr>
      <w:r w:rsidRPr="00D955D0">
        <w:rPr>
          <w:rFonts w:asciiTheme="minorHAnsi" w:hAnsiTheme="minorHAnsi"/>
          <w:i/>
        </w:rPr>
        <w:t>Partie déduction fiscale</w:t>
      </w:r>
      <w:r w:rsidR="009978E0" w:rsidRPr="00D955D0">
        <w:rPr>
          <w:rFonts w:asciiTheme="minorHAnsi" w:hAnsiTheme="minorHAnsi"/>
          <w:i/>
        </w:rPr>
        <w:t xml:space="preserve"> à illustrer</w:t>
      </w:r>
    </w:p>
    <w:p w14:paraId="465F3D9C" w14:textId="77777777" w:rsidR="00DC5231" w:rsidRPr="0064453D" w:rsidRDefault="00DC5231" w:rsidP="00DC5231">
      <w:pPr>
        <w:ind w:left="360"/>
        <w:rPr>
          <w:rFonts w:asciiTheme="minorHAnsi" w:hAnsiTheme="minorHAnsi"/>
          <w:b/>
        </w:rPr>
      </w:pPr>
    </w:p>
    <w:p w14:paraId="4ECB5A4B" w14:textId="77777777" w:rsidR="00DC5231" w:rsidRPr="009978E0" w:rsidRDefault="009978E0" w:rsidP="009978E0">
      <w:pPr>
        <w:ind w:left="360"/>
        <w:jc w:val="center"/>
        <w:rPr>
          <w:rFonts w:asciiTheme="minorHAnsi" w:hAnsiTheme="minorHAnsi"/>
          <w:b/>
        </w:rPr>
      </w:pPr>
      <w:r>
        <w:rPr>
          <w:rFonts w:asciiTheme="minorHAnsi" w:hAnsiTheme="minorHAnsi"/>
          <w:b/>
        </w:rPr>
        <w:t xml:space="preserve">Donnez </w:t>
      </w:r>
      <w:r w:rsidR="00DC5231" w:rsidRPr="0064453D">
        <w:rPr>
          <w:rFonts w:asciiTheme="minorHAnsi" w:hAnsiTheme="minorHAnsi"/>
          <w:b/>
        </w:rPr>
        <w:t>3</w:t>
      </w:r>
      <w:r>
        <w:rPr>
          <w:rFonts w:asciiTheme="minorHAnsi" w:hAnsiTheme="minorHAnsi"/>
          <w:b/>
        </w:rPr>
        <w:t xml:space="preserve"> fois plus grâce à la déduction fiscale</w:t>
      </w:r>
    </w:p>
    <w:p w14:paraId="6A53DA2B" w14:textId="77777777" w:rsidR="00DC5231" w:rsidRPr="0064453D" w:rsidRDefault="009978E0" w:rsidP="00DC5231">
      <w:pPr>
        <w:ind w:left="360"/>
        <w:jc w:val="center"/>
        <w:rPr>
          <w:rFonts w:asciiTheme="minorHAnsi" w:hAnsiTheme="minorHAnsi"/>
        </w:rPr>
      </w:pPr>
      <w:r>
        <w:rPr>
          <w:rFonts w:asciiTheme="minorHAnsi" w:hAnsiTheme="minorHAnsi"/>
        </w:rPr>
        <w:t xml:space="preserve">Votre don de 150€ ne vous coûte que </w:t>
      </w:r>
      <w:r w:rsidR="00DC5231">
        <w:rPr>
          <w:rFonts w:asciiTheme="minorHAnsi" w:hAnsiTheme="minorHAnsi"/>
        </w:rPr>
        <w:t>51</w:t>
      </w:r>
      <w:r>
        <w:rPr>
          <w:rFonts w:asciiTheme="minorHAnsi" w:hAnsiTheme="minorHAnsi"/>
        </w:rPr>
        <w:t xml:space="preserve"> €</w:t>
      </w:r>
    </w:p>
    <w:p w14:paraId="2DE5852E" w14:textId="77777777" w:rsidR="00DC5231" w:rsidRPr="0064453D" w:rsidRDefault="00DC5231" w:rsidP="00DC5231">
      <w:pPr>
        <w:ind w:left="360"/>
        <w:rPr>
          <w:rFonts w:asciiTheme="minorHAnsi" w:hAnsiTheme="minorHAnsi"/>
        </w:rPr>
      </w:pPr>
    </w:p>
    <w:p w14:paraId="5932FC38" w14:textId="77777777" w:rsidR="00DC5231" w:rsidRPr="009978E0" w:rsidRDefault="00DC5231" w:rsidP="00DC5231">
      <w:pPr>
        <w:ind w:left="360"/>
        <w:rPr>
          <w:rFonts w:asciiTheme="minorHAnsi" w:hAnsiTheme="minorHAnsi"/>
          <w:i/>
          <w:sz w:val="20"/>
          <w:szCs w:val="20"/>
        </w:rPr>
      </w:pPr>
      <w:r w:rsidRPr="009978E0">
        <w:rPr>
          <w:rFonts w:asciiTheme="minorHAnsi" w:hAnsiTheme="minorHAnsi"/>
          <w:i/>
          <w:sz w:val="20"/>
          <w:szCs w:val="20"/>
        </w:rPr>
        <w:t xml:space="preserve">Déduisez de vos impôts 2015, 66% de votre soutien : faites votre don avant le 31 décembre. </w:t>
      </w:r>
    </w:p>
    <w:p w14:paraId="1402C743" w14:textId="77777777" w:rsidR="00DC5231" w:rsidRDefault="00DC5231" w:rsidP="009978E0">
      <w:pPr>
        <w:pBdr>
          <w:bottom w:val="single" w:sz="4" w:space="1" w:color="auto"/>
        </w:pBdr>
        <w:rPr>
          <w:rFonts w:asciiTheme="minorHAnsi" w:hAnsiTheme="minorHAnsi" w:cs="Times"/>
        </w:rPr>
      </w:pPr>
    </w:p>
    <w:p w14:paraId="49A323CA" w14:textId="77777777" w:rsidR="009978E0" w:rsidRDefault="009978E0" w:rsidP="002B12F9">
      <w:pPr>
        <w:rPr>
          <w:rFonts w:asciiTheme="minorHAnsi" w:hAnsiTheme="minorHAnsi" w:cs="Times"/>
        </w:rPr>
      </w:pPr>
    </w:p>
    <w:p w14:paraId="12A0DD0B" w14:textId="77777777" w:rsidR="00B15112" w:rsidRPr="00B15112" w:rsidRDefault="00B15112" w:rsidP="002B12F9">
      <w:pPr>
        <w:rPr>
          <w:rFonts w:asciiTheme="minorHAnsi" w:hAnsiTheme="minorHAnsi" w:cs="Times"/>
        </w:rPr>
      </w:pPr>
      <w:r w:rsidRPr="00B15112">
        <w:rPr>
          <w:rFonts w:asciiTheme="minorHAnsi" w:hAnsiTheme="minorHAnsi" w:cs="Times"/>
        </w:rPr>
        <w:t>Aide et Action en 2014</w:t>
      </w:r>
      <w:r w:rsidR="00DC5231">
        <w:rPr>
          <w:rFonts w:asciiTheme="minorHAnsi" w:hAnsiTheme="minorHAnsi" w:cs="Times"/>
        </w:rPr>
        <w:t>, c’est</w:t>
      </w:r>
      <w:r w:rsidRPr="00B15112">
        <w:rPr>
          <w:rFonts w:asciiTheme="minorHAnsi" w:hAnsiTheme="minorHAnsi" w:cs="Times"/>
        </w:rPr>
        <w:t xml:space="preserve"> : </w:t>
      </w:r>
    </w:p>
    <w:p w14:paraId="404CAE9C" w14:textId="77777777" w:rsidR="00B15112" w:rsidRPr="00B15112" w:rsidRDefault="00B15112" w:rsidP="00B15112">
      <w:pPr>
        <w:pStyle w:val="Paragraphedeliste"/>
        <w:widowControl w:val="0"/>
        <w:numPr>
          <w:ilvl w:val="0"/>
          <w:numId w:val="4"/>
        </w:numPr>
        <w:autoSpaceDE w:val="0"/>
        <w:autoSpaceDN w:val="0"/>
        <w:adjustRightInd w:val="0"/>
        <w:rPr>
          <w:rFonts w:asciiTheme="minorHAnsi" w:hAnsiTheme="minorHAnsi" w:cs="Times"/>
        </w:rPr>
      </w:pPr>
      <w:r w:rsidRPr="00B15112">
        <w:rPr>
          <w:rFonts w:asciiTheme="minorHAnsi" w:hAnsiTheme="minorHAnsi" w:cs="Times"/>
        </w:rPr>
        <w:t xml:space="preserve">Près de 90 projets mis en </w:t>
      </w:r>
      <w:proofErr w:type="spellStart"/>
      <w:r w:rsidRPr="00B15112">
        <w:rPr>
          <w:rFonts w:asciiTheme="minorHAnsi" w:hAnsiTheme="minorHAnsi" w:cs="Times"/>
        </w:rPr>
        <w:t>oeuvre</w:t>
      </w:r>
      <w:proofErr w:type="spellEnd"/>
      <w:r w:rsidRPr="00B15112">
        <w:rPr>
          <w:rFonts w:asciiTheme="minorHAnsi" w:hAnsiTheme="minorHAnsi" w:cs="Times"/>
        </w:rPr>
        <w:t xml:space="preserve"> dans 25 pays</w:t>
      </w:r>
    </w:p>
    <w:p w14:paraId="58D378AD" w14:textId="77777777" w:rsidR="00B15112" w:rsidRDefault="00B15112" w:rsidP="00B15112">
      <w:pPr>
        <w:pStyle w:val="Paragraphedeliste"/>
        <w:widowControl w:val="0"/>
        <w:numPr>
          <w:ilvl w:val="0"/>
          <w:numId w:val="4"/>
        </w:numPr>
        <w:autoSpaceDE w:val="0"/>
        <w:autoSpaceDN w:val="0"/>
        <w:adjustRightInd w:val="0"/>
        <w:rPr>
          <w:rFonts w:asciiTheme="minorHAnsi" w:hAnsiTheme="minorHAnsi" w:cs="Times"/>
        </w:rPr>
      </w:pPr>
      <w:r>
        <w:rPr>
          <w:rFonts w:asciiTheme="minorHAnsi" w:hAnsiTheme="minorHAnsi" w:cs="Times"/>
        </w:rPr>
        <w:t>Plus de 3000 écoles impliquées</w:t>
      </w:r>
    </w:p>
    <w:p w14:paraId="43C9752A" w14:textId="77777777" w:rsidR="0064453D" w:rsidRDefault="00A138DE" w:rsidP="0064453D">
      <w:pPr>
        <w:pStyle w:val="Paragraphedeliste"/>
        <w:widowControl w:val="0"/>
        <w:numPr>
          <w:ilvl w:val="0"/>
          <w:numId w:val="4"/>
        </w:numPr>
        <w:autoSpaceDE w:val="0"/>
        <w:autoSpaceDN w:val="0"/>
        <w:adjustRightInd w:val="0"/>
        <w:rPr>
          <w:rFonts w:asciiTheme="minorHAnsi" w:hAnsiTheme="minorHAnsi" w:cs="Times"/>
        </w:rPr>
      </w:pPr>
      <w:r>
        <w:rPr>
          <w:rFonts w:asciiTheme="minorHAnsi" w:hAnsiTheme="minorHAnsi" w:cs="Times"/>
        </w:rPr>
        <w:t>1,6 million de personnes concernées</w:t>
      </w:r>
    </w:p>
    <w:p w14:paraId="22A0B0D0" w14:textId="77777777" w:rsidR="0064453D" w:rsidRDefault="0064453D" w:rsidP="0064453D">
      <w:pPr>
        <w:widowControl w:val="0"/>
        <w:autoSpaceDE w:val="0"/>
        <w:autoSpaceDN w:val="0"/>
        <w:adjustRightInd w:val="0"/>
        <w:ind w:left="360"/>
        <w:rPr>
          <w:rFonts w:asciiTheme="minorHAnsi" w:hAnsiTheme="minorHAnsi" w:cs="Times"/>
        </w:rPr>
      </w:pPr>
    </w:p>
    <w:p w14:paraId="09ABEC44" w14:textId="77777777" w:rsidR="0064453D" w:rsidRPr="0064453D" w:rsidRDefault="0064453D" w:rsidP="0064453D">
      <w:pPr>
        <w:widowControl w:val="0"/>
        <w:autoSpaceDE w:val="0"/>
        <w:autoSpaceDN w:val="0"/>
        <w:adjustRightInd w:val="0"/>
        <w:ind w:left="360"/>
        <w:rPr>
          <w:rFonts w:asciiTheme="minorHAnsi" w:hAnsiTheme="minorHAnsi" w:cs="Times"/>
        </w:rPr>
      </w:pPr>
    </w:p>
    <w:p w14:paraId="239391DF" w14:textId="77777777" w:rsidR="0064453D" w:rsidRPr="0064453D" w:rsidRDefault="0064453D" w:rsidP="0064453D">
      <w:pPr>
        <w:widowControl w:val="0"/>
        <w:autoSpaceDE w:val="0"/>
        <w:autoSpaceDN w:val="0"/>
        <w:adjustRightInd w:val="0"/>
        <w:rPr>
          <w:rFonts w:asciiTheme="minorHAnsi" w:hAnsiTheme="minorHAnsi" w:cs="Times"/>
        </w:rPr>
      </w:pPr>
    </w:p>
    <w:sectPr w:rsidR="0064453D" w:rsidRPr="0064453D" w:rsidSect="00B163FC">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mbt" w:date="2015-11-25T18:04:00Z" w:initials="m">
    <w:p w14:paraId="6F4FCF15" w14:textId="77777777" w:rsidR="005F39BD" w:rsidRDefault="005F39BD">
      <w:pPr>
        <w:pStyle w:val="Commentaire"/>
      </w:pPr>
      <w:r>
        <w:rPr>
          <w:rStyle w:val="Marquedannotation"/>
        </w:rPr>
        <w:annotationRef/>
      </w:r>
      <w:r>
        <w:t>Ne pas oublier les guillemets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E1856"/>
    <w:multiLevelType w:val="hybridMultilevel"/>
    <w:tmpl w:val="BDF28492"/>
    <w:lvl w:ilvl="0" w:tplc="DA9872E2">
      <w:start w:val="10"/>
      <w:numFmt w:val="bullet"/>
      <w:lvlText w:val="-"/>
      <w:lvlJc w:val="left"/>
      <w:pPr>
        <w:ind w:left="720" w:hanging="360"/>
      </w:pPr>
      <w:rPr>
        <w:rFonts w:ascii="Calibri" w:eastAsiaTheme="minorEastAsia" w:hAnsi="Calibri" w:cstheme="minorBidi" w:hint="default"/>
        <w:i/>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721C75"/>
    <w:multiLevelType w:val="hybridMultilevel"/>
    <w:tmpl w:val="710E9AB4"/>
    <w:lvl w:ilvl="0" w:tplc="B8668FC8">
      <w:start w:val="10"/>
      <w:numFmt w:val="bullet"/>
      <w:lvlText w:val="-"/>
      <w:lvlJc w:val="left"/>
      <w:pPr>
        <w:ind w:left="720" w:hanging="360"/>
      </w:pPr>
      <w:rPr>
        <w:rFonts w:ascii="Calibri" w:eastAsiaTheme="minorEastAsia" w:hAnsi="Calibri" w:cstheme="minorBidi" w:hint="default"/>
        <w:i/>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847CCF"/>
    <w:multiLevelType w:val="hybridMultilevel"/>
    <w:tmpl w:val="23CA4752"/>
    <w:lvl w:ilvl="0" w:tplc="4844CBBA">
      <w:start w:val="25"/>
      <w:numFmt w:val="bullet"/>
      <w:lvlText w:val="-"/>
      <w:lvlJc w:val="left"/>
      <w:pPr>
        <w:ind w:left="720" w:hanging="360"/>
      </w:pPr>
      <w:rPr>
        <w:rFonts w:ascii="Cambria" w:eastAsiaTheme="minorEastAsia" w:hAnsi="Cambria" w:cs="Time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214AF8"/>
    <w:multiLevelType w:val="hybridMultilevel"/>
    <w:tmpl w:val="3634B7C2"/>
    <w:lvl w:ilvl="0" w:tplc="0D12D50E">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675"/>
    <w:rsid w:val="00014369"/>
    <w:rsid w:val="00014DA0"/>
    <w:rsid w:val="000B1349"/>
    <w:rsid w:val="000D36C6"/>
    <w:rsid w:val="000E0F92"/>
    <w:rsid w:val="000E635D"/>
    <w:rsid w:val="0011116B"/>
    <w:rsid w:val="00140E1D"/>
    <w:rsid w:val="00171990"/>
    <w:rsid w:val="0017531C"/>
    <w:rsid w:val="00181A47"/>
    <w:rsid w:val="001B51A9"/>
    <w:rsid w:val="001C257C"/>
    <w:rsid w:val="001C53C0"/>
    <w:rsid w:val="001C74F5"/>
    <w:rsid w:val="001D60FE"/>
    <w:rsid w:val="001D694B"/>
    <w:rsid w:val="001F088C"/>
    <w:rsid w:val="001F36FC"/>
    <w:rsid w:val="001F5725"/>
    <w:rsid w:val="00205915"/>
    <w:rsid w:val="00205D48"/>
    <w:rsid w:val="00206484"/>
    <w:rsid w:val="0021000C"/>
    <w:rsid w:val="0022347B"/>
    <w:rsid w:val="00224D6B"/>
    <w:rsid w:val="002432F7"/>
    <w:rsid w:val="00254F7F"/>
    <w:rsid w:val="002621B2"/>
    <w:rsid w:val="00282675"/>
    <w:rsid w:val="002B12F9"/>
    <w:rsid w:val="002B16EF"/>
    <w:rsid w:val="002C0E25"/>
    <w:rsid w:val="002C2B38"/>
    <w:rsid w:val="002D3305"/>
    <w:rsid w:val="002F17EE"/>
    <w:rsid w:val="0030273A"/>
    <w:rsid w:val="003174F3"/>
    <w:rsid w:val="003231ED"/>
    <w:rsid w:val="00352E6D"/>
    <w:rsid w:val="003574AD"/>
    <w:rsid w:val="00366CAF"/>
    <w:rsid w:val="00380CD8"/>
    <w:rsid w:val="003A7DFC"/>
    <w:rsid w:val="003C48D1"/>
    <w:rsid w:val="003C4965"/>
    <w:rsid w:val="003C7C42"/>
    <w:rsid w:val="003E057C"/>
    <w:rsid w:val="004040B5"/>
    <w:rsid w:val="0040610A"/>
    <w:rsid w:val="00433BFA"/>
    <w:rsid w:val="00443BD1"/>
    <w:rsid w:val="00452A69"/>
    <w:rsid w:val="00462AB2"/>
    <w:rsid w:val="004A15BA"/>
    <w:rsid w:val="004C0095"/>
    <w:rsid w:val="004C75CA"/>
    <w:rsid w:val="004D5488"/>
    <w:rsid w:val="005102A9"/>
    <w:rsid w:val="00515B30"/>
    <w:rsid w:val="0054776C"/>
    <w:rsid w:val="00597A19"/>
    <w:rsid w:val="005A5A5C"/>
    <w:rsid w:val="005D0F7D"/>
    <w:rsid w:val="005D5C0C"/>
    <w:rsid w:val="005E4A41"/>
    <w:rsid w:val="005E4B62"/>
    <w:rsid w:val="005F39BD"/>
    <w:rsid w:val="006120E7"/>
    <w:rsid w:val="00612C93"/>
    <w:rsid w:val="0062142E"/>
    <w:rsid w:val="006413F3"/>
    <w:rsid w:val="00643CC4"/>
    <w:rsid w:val="0064453D"/>
    <w:rsid w:val="00644FA8"/>
    <w:rsid w:val="006565A9"/>
    <w:rsid w:val="00682FA1"/>
    <w:rsid w:val="00697242"/>
    <w:rsid w:val="006A62C0"/>
    <w:rsid w:val="006B36EC"/>
    <w:rsid w:val="006B4B24"/>
    <w:rsid w:val="006D7B0D"/>
    <w:rsid w:val="006E2078"/>
    <w:rsid w:val="006E71DA"/>
    <w:rsid w:val="006F7A01"/>
    <w:rsid w:val="00763845"/>
    <w:rsid w:val="00772FDA"/>
    <w:rsid w:val="00775891"/>
    <w:rsid w:val="007944F6"/>
    <w:rsid w:val="007B772F"/>
    <w:rsid w:val="007C0A6B"/>
    <w:rsid w:val="007E033D"/>
    <w:rsid w:val="00823962"/>
    <w:rsid w:val="0082489A"/>
    <w:rsid w:val="008721B2"/>
    <w:rsid w:val="0087629D"/>
    <w:rsid w:val="0088724A"/>
    <w:rsid w:val="00887C67"/>
    <w:rsid w:val="008D0352"/>
    <w:rsid w:val="008F6911"/>
    <w:rsid w:val="00914C2B"/>
    <w:rsid w:val="00915764"/>
    <w:rsid w:val="0092196A"/>
    <w:rsid w:val="00956F78"/>
    <w:rsid w:val="00960601"/>
    <w:rsid w:val="009612DF"/>
    <w:rsid w:val="009703DC"/>
    <w:rsid w:val="009715B2"/>
    <w:rsid w:val="00983F67"/>
    <w:rsid w:val="00984CD7"/>
    <w:rsid w:val="00987EAB"/>
    <w:rsid w:val="00993132"/>
    <w:rsid w:val="009978E0"/>
    <w:rsid w:val="009B3FF5"/>
    <w:rsid w:val="009D6F88"/>
    <w:rsid w:val="00A06811"/>
    <w:rsid w:val="00A06C27"/>
    <w:rsid w:val="00A138DE"/>
    <w:rsid w:val="00A1424E"/>
    <w:rsid w:val="00A33BAB"/>
    <w:rsid w:val="00A47748"/>
    <w:rsid w:val="00A57E61"/>
    <w:rsid w:val="00A76414"/>
    <w:rsid w:val="00A8304F"/>
    <w:rsid w:val="00A9135D"/>
    <w:rsid w:val="00A96239"/>
    <w:rsid w:val="00A97A0F"/>
    <w:rsid w:val="00AA052C"/>
    <w:rsid w:val="00AB4008"/>
    <w:rsid w:val="00AC151E"/>
    <w:rsid w:val="00AC2CDB"/>
    <w:rsid w:val="00AC5E84"/>
    <w:rsid w:val="00AD0572"/>
    <w:rsid w:val="00AD41A8"/>
    <w:rsid w:val="00AE0836"/>
    <w:rsid w:val="00B032B8"/>
    <w:rsid w:val="00B15112"/>
    <w:rsid w:val="00B163FC"/>
    <w:rsid w:val="00B21A32"/>
    <w:rsid w:val="00B23425"/>
    <w:rsid w:val="00B23BBF"/>
    <w:rsid w:val="00B306AB"/>
    <w:rsid w:val="00B40606"/>
    <w:rsid w:val="00B46D3D"/>
    <w:rsid w:val="00B71025"/>
    <w:rsid w:val="00B71213"/>
    <w:rsid w:val="00BC124D"/>
    <w:rsid w:val="00BD707F"/>
    <w:rsid w:val="00C263AB"/>
    <w:rsid w:val="00C402D7"/>
    <w:rsid w:val="00C47EAE"/>
    <w:rsid w:val="00C571E9"/>
    <w:rsid w:val="00C8124C"/>
    <w:rsid w:val="00C8601D"/>
    <w:rsid w:val="00CA2F66"/>
    <w:rsid w:val="00CB4F8F"/>
    <w:rsid w:val="00CC6FBC"/>
    <w:rsid w:val="00CD4186"/>
    <w:rsid w:val="00CD4299"/>
    <w:rsid w:val="00CE2FB9"/>
    <w:rsid w:val="00CE3F56"/>
    <w:rsid w:val="00CE54FE"/>
    <w:rsid w:val="00D00EC4"/>
    <w:rsid w:val="00D162D6"/>
    <w:rsid w:val="00D257F5"/>
    <w:rsid w:val="00D26AC5"/>
    <w:rsid w:val="00D627BD"/>
    <w:rsid w:val="00D955D0"/>
    <w:rsid w:val="00DC5231"/>
    <w:rsid w:val="00DD44CE"/>
    <w:rsid w:val="00DD5FEB"/>
    <w:rsid w:val="00DF16A8"/>
    <w:rsid w:val="00DF2364"/>
    <w:rsid w:val="00E065B3"/>
    <w:rsid w:val="00E20DA3"/>
    <w:rsid w:val="00E2147C"/>
    <w:rsid w:val="00E35878"/>
    <w:rsid w:val="00EB63C1"/>
    <w:rsid w:val="00EE127F"/>
    <w:rsid w:val="00F07A37"/>
    <w:rsid w:val="00F10535"/>
    <w:rsid w:val="00F12103"/>
    <w:rsid w:val="00F42547"/>
    <w:rsid w:val="00F53B63"/>
    <w:rsid w:val="00F53CDE"/>
    <w:rsid w:val="00F60B71"/>
    <w:rsid w:val="00F62346"/>
    <w:rsid w:val="00F66E5B"/>
    <w:rsid w:val="00F70F20"/>
    <w:rsid w:val="00F734A6"/>
    <w:rsid w:val="00FA1FA2"/>
    <w:rsid w:val="00FA27E0"/>
    <w:rsid w:val="00FA3FEF"/>
    <w:rsid w:val="00FB3F69"/>
    <w:rsid w:val="00FD4FA2"/>
    <w:rsid w:val="00FF1EB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1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C42"/>
    <w:rPr>
      <w:rFonts w:asciiTheme="majorHAnsi" w:hAnsiTheme="maj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0E25"/>
    <w:pPr>
      <w:ind w:left="720"/>
      <w:contextualSpacing/>
    </w:pPr>
  </w:style>
  <w:style w:type="paragraph" w:styleId="NormalWeb">
    <w:name w:val="Normal (Web)"/>
    <w:basedOn w:val="Normal"/>
    <w:uiPriority w:val="99"/>
    <w:unhideWhenUsed/>
    <w:rsid w:val="001F5725"/>
    <w:pPr>
      <w:spacing w:before="100" w:beforeAutospacing="1" w:after="100" w:afterAutospacing="1"/>
    </w:pPr>
    <w:rPr>
      <w:rFonts w:ascii="Times New Roman" w:eastAsia="Times New Roman" w:hAnsi="Times New Roman" w:cs="Times New Roman"/>
      <w:lang w:val="en-US" w:eastAsia="en-US"/>
    </w:rPr>
  </w:style>
  <w:style w:type="character" w:styleId="Accentuation">
    <w:name w:val="Emphasis"/>
    <w:basedOn w:val="Policepardfaut"/>
    <w:uiPriority w:val="20"/>
    <w:qFormat/>
    <w:rsid w:val="001F5725"/>
    <w:rPr>
      <w:i/>
      <w:iCs/>
    </w:rPr>
  </w:style>
  <w:style w:type="paragraph" w:styleId="Textedebulles">
    <w:name w:val="Balloon Text"/>
    <w:basedOn w:val="Normal"/>
    <w:link w:val="TextedebullesCar"/>
    <w:uiPriority w:val="99"/>
    <w:semiHidden/>
    <w:unhideWhenUsed/>
    <w:rsid w:val="00AE083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E0836"/>
    <w:rPr>
      <w:rFonts w:ascii="Lucida Grande" w:hAnsi="Lucida Grande" w:cs="Lucida Grande"/>
      <w:sz w:val="18"/>
      <w:szCs w:val="18"/>
    </w:rPr>
  </w:style>
  <w:style w:type="paragraph" w:styleId="Commentaire">
    <w:name w:val="annotation text"/>
    <w:basedOn w:val="Normal"/>
    <w:link w:val="CommentaireCar"/>
    <w:uiPriority w:val="99"/>
    <w:semiHidden/>
    <w:unhideWhenUsed/>
    <w:rsid w:val="00CE3F56"/>
  </w:style>
  <w:style w:type="character" w:customStyle="1" w:styleId="CommentaireCar">
    <w:name w:val="Commentaire Car"/>
    <w:basedOn w:val="Policepardfaut"/>
    <w:link w:val="Commentaire"/>
    <w:uiPriority w:val="99"/>
    <w:semiHidden/>
    <w:rsid w:val="00CE3F56"/>
    <w:rPr>
      <w:rFonts w:asciiTheme="majorHAnsi" w:hAnsiTheme="majorHAnsi"/>
    </w:rPr>
  </w:style>
  <w:style w:type="character" w:styleId="Marquedannotation">
    <w:name w:val="annotation reference"/>
    <w:basedOn w:val="Policepardfaut"/>
    <w:uiPriority w:val="99"/>
    <w:semiHidden/>
    <w:unhideWhenUsed/>
    <w:rsid w:val="00697242"/>
    <w:rPr>
      <w:sz w:val="16"/>
      <w:szCs w:val="16"/>
    </w:rPr>
  </w:style>
  <w:style w:type="paragraph" w:styleId="Objetducommentaire">
    <w:name w:val="annotation subject"/>
    <w:basedOn w:val="Commentaire"/>
    <w:next w:val="Commentaire"/>
    <w:link w:val="ObjetducommentaireCar"/>
    <w:uiPriority w:val="99"/>
    <w:semiHidden/>
    <w:unhideWhenUsed/>
    <w:rsid w:val="00697242"/>
    <w:rPr>
      <w:b/>
      <w:bCs/>
      <w:sz w:val="20"/>
      <w:szCs w:val="20"/>
    </w:rPr>
  </w:style>
  <w:style w:type="character" w:customStyle="1" w:styleId="ObjetducommentaireCar">
    <w:name w:val="Objet du commentaire Car"/>
    <w:basedOn w:val="CommentaireCar"/>
    <w:link w:val="Objetducommentaire"/>
    <w:uiPriority w:val="99"/>
    <w:semiHidden/>
    <w:rsid w:val="00697242"/>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C42"/>
    <w:rPr>
      <w:rFonts w:asciiTheme="majorHAnsi" w:hAnsiTheme="maj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0E25"/>
    <w:pPr>
      <w:ind w:left="720"/>
      <w:contextualSpacing/>
    </w:pPr>
  </w:style>
  <w:style w:type="paragraph" w:styleId="NormalWeb">
    <w:name w:val="Normal (Web)"/>
    <w:basedOn w:val="Normal"/>
    <w:uiPriority w:val="99"/>
    <w:unhideWhenUsed/>
    <w:rsid w:val="001F5725"/>
    <w:pPr>
      <w:spacing w:before="100" w:beforeAutospacing="1" w:after="100" w:afterAutospacing="1"/>
    </w:pPr>
    <w:rPr>
      <w:rFonts w:ascii="Times New Roman" w:eastAsia="Times New Roman" w:hAnsi="Times New Roman" w:cs="Times New Roman"/>
      <w:lang w:val="en-US" w:eastAsia="en-US"/>
    </w:rPr>
  </w:style>
  <w:style w:type="character" w:styleId="Accentuation">
    <w:name w:val="Emphasis"/>
    <w:basedOn w:val="Policepardfaut"/>
    <w:uiPriority w:val="20"/>
    <w:qFormat/>
    <w:rsid w:val="001F5725"/>
    <w:rPr>
      <w:i/>
      <w:iCs/>
    </w:rPr>
  </w:style>
  <w:style w:type="paragraph" w:styleId="Textedebulles">
    <w:name w:val="Balloon Text"/>
    <w:basedOn w:val="Normal"/>
    <w:link w:val="TextedebullesCar"/>
    <w:uiPriority w:val="99"/>
    <w:semiHidden/>
    <w:unhideWhenUsed/>
    <w:rsid w:val="00AE083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E0836"/>
    <w:rPr>
      <w:rFonts w:ascii="Lucida Grande" w:hAnsi="Lucida Grande" w:cs="Lucida Grande"/>
      <w:sz w:val="18"/>
      <w:szCs w:val="18"/>
    </w:rPr>
  </w:style>
  <w:style w:type="paragraph" w:styleId="Commentaire">
    <w:name w:val="annotation text"/>
    <w:basedOn w:val="Normal"/>
    <w:link w:val="CommentaireCar"/>
    <w:uiPriority w:val="99"/>
    <w:semiHidden/>
    <w:unhideWhenUsed/>
    <w:rsid w:val="00CE3F56"/>
  </w:style>
  <w:style w:type="character" w:customStyle="1" w:styleId="CommentaireCar">
    <w:name w:val="Commentaire Car"/>
    <w:basedOn w:val="Policepardfaut"/>
    <w:link w:val="Commentaire"/>
    <w:uiPriority w:val="99"/>
    <w:semiHidden/>
    <w:rsid w:val="00CE3F56"/>
    <w:rPr>
      <w:rFonts w:asciiTheme="majorHAnsi" w:hAnsiTheme="majorHAnsi"/>
    </w:rPr>
  </w:style>
  <w:style w:type="character" w:styleId="Marquedannotation">
    <w:name w:val="annotation reference"/>
    <w:basedOn w:val="Policepardfaut"/>
    <w:uiPriority w:val="99"/>
    <w:semiHidden/>
    <w:unhideWhenUsed/>
    <w:rsid w:val="00697242"/>
    <w:rPr>
      <w:sz w:val="16"/>
      <w:szCs w:val="16"/>
    </w:rPr>
  </w:style>
  <w:style w:type="paragraph" w:styleId="Objetducommentaire">
    <w:name w:val="annotation subject"/>
    <w:basedOn w:val="Commentaire"/>
    <w:next w:val="Commentaire"/>
    <w:link w:val="ObjetducommentaireCar"/>
    <w:uiPriority w:val="99"/>
    <w:semiHidden/>
    <w:unhideWhenUsed/>
    <w:rsid w:val="00697242"/>
    <w:rPr>
      <w:b/>
      <w:bCs/>
      <w:sz w:val="20"/>
      <w:szCs w:val="20"/>
    </w:rPr>
  </w:style>
  <w:style w:type="character" w:customStyle="1" w:styleId="ObjetducommentaireCar">
    <w:name w:val="Objet du commentaire Car"/>
    <w:basedOn w:val="CommentaireCar"/>
    <w:link w:val="Objetducommentaire"/>
    <w:uiPriority w:val="99"/>
    <w:semiHidden/>
    <w:rsid w:val="00697242"/>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919</Words>
  <Characters>5059</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adfinitas999</dc:creator>
  <cp:lastModifiedBy>Anne Grattepanche</cp:lastModifiedBy>
  <cp:revision>3</cp:revision>
  <cp:lastPrinted>2015-11-04T13:40:00Z</cp:lastPrinted>
  <dcterms:created xsi:type="dcterms:W3CDTF">2015-11-26T14:35:00Z</dcterms:created>
  <dcterms:modified xsi:type="dcterms:W3CDTF">2015-11-26T14:42:00Z</dcterms:modified>
</cp:coreProperties>
</file>